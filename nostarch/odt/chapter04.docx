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understanding-ownership"/>
    <w:bookmarkEnd w:id="0"/>
    <w:p w14:paraId="4C5AC526" w14:textId="77777777" w:rsidR="00DB424F" w:rsidRDefault="000A3775" w:rsidP="0050764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="Microsoft YaHei"/>
        </w:rPr>
        <w:fldChar w:fldCharType="begin"/>
      </w:r>
      <w:r>
        <w:rPr>
          <w:rFonts w:eastAsia="Microsoft YaHei"/>
        </w:rPr>
        <w:instrText xml:space="preserve"> TOC \o "1-3" \h \z \t "HeadA,1,HeadB,2,HeadC,3" </w:instrText>
      </w:r>
      <w:r>
        <w:rPr>
          <w:rFonts w:eastAsia="Microsoft YaHei"/>
        </w:rPr>
        <w:fldChar w:fldCharType="separate"/>
      </w:r>
      <w:hyperlink w:anchor="_Toc463621153" w:history="1">
        <w:r w:rsidR="00DB424F" w:rsidRPr="00A5307C">
          <w:rPr>
            <w:rStyle w:val="Hyperlink"/>
            <w:rFonts w:eastAsia="Microsoft YaHei"/>
            <w:noProof/>
          </w:rPr>
          <w:t>Ownership and Memory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_Toc463621153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1</w:t>
        </w:r>
        <w:r w:rsidR="00DB424F">
          <w:rPr>
            <w:noProof/>
            <w:webHidden/>
          </w:rPr>
          <w:fldChar w:fldCharType="end"/>
        </w:r>
      </w:hyperlink>
    </w:p>
    <w:p w14:paraId="514A1081" w14:textId="77777777" w:rsidR="00DB424F" w:rsidRDefault="007934E5" w:rsidP="0050764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54" w:history="1">
        <w:r w:rsidR="00DB424F" w:rsidRPr="00A5307C">
          <w:rPr>
            <w:rStyle w:val="Hyperlink"/>
            <w:rFonts w:eastAsia="Microsoft YaHei"/>
            <w:noProof/>
          </w:rPr>
          <w:t>Ownership Rules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_Toc463621154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3</w:t>
        </w:r>
        <w:r w:rsidR="00DB424F">
          <w:rPr>
            <w:noProof/>
            <w:webHidden/>
          </w:rPr>
          <w:fldChar w:fldCharType="end"/>
        </w:r>
      </w:hyperlink>
    </w:p>
    <w:p w14:paraId="21680C91" w14:textId="77777777" w:rsidR="00DB424F" w:rsidRDefault="007934E5" w:rsidP="0050764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55" w:history="1">
        <w:r w:rsidR="00DB424F" w:rsidRPr="00A5307C">
          <w:rPr>
            <w:rStyle w:val="Hyperlink"/>
            <w:rFonts w:eastAsia="Microsoft YaHei"/>
            <w:noProof/>
          </w:rPr>
          <w:t>Variable Binding Scope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_Toc463621155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3</w:t>
        </w:r>
        <w:r w:rsidR="00DB424F">
          <w:rPr>
            <w:noProof/>
            <w:webHidden/>
          </w:rPr>
          <w:fldChar w:fldCharType="end"/>
        </w:r>
      </w:hyperlink>
    </w:p>
    <w:p w14:paraId="2FB6D923" w14:textId="77777777" w:rsidR="00DB424F" w:rsidRDefault="007934E5" w:rsidP="0050764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56" w:history="1">
        <w:r w:rsidR="00DB424F" w:rsidRPr="00A5307C">
          <w:rPr>
            <w:rStyle w:val="Hyperlink"/>
            <w:rFonts w:eastAsia="Microsoft YaHei"/>
            <w:noProof/>
          </w:rPr>
          <w:t>The </w:t>
        </w:r>
        <w:r w:rsidR="00DB424F" w:rsidRPr="00A5307C">
          <w:rPr>
            <w:rStyle w:val="Hyperlink"/>
            <w:noProof/>
          </w:rPr>
          <w:t>String</w:t>
        </w:r>
        <w:r w:rsidR="00DB424F" w:rsidRPr="00A5307C">
          <w:rPr>
            <w:rStyle w:val="Hyperlink"/>
            <w:rFonts w:eastAsia="Microsoft YaHei"/>
            <w:noProof/>
          </w:rPr>
          <w:t> Type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_Toc463621156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4</w:t>
        </w:r>
        <w:r w:rsidR="00DB424F">
          <w:rPr>
            <w:noProof/>
            <w:webHidden/>
          </w:rPr>
          <w:fldChar w:fldCharType="end"/>
        </w:r>
      </w:hyperlink>
    </w:p>
    <w:p w14:paraId="14B4F1FA" w14:textId="77777777" w:rsidR="00DB424F" w:rsidRDefault="007934E5" w:rsidP="0050764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57" w:history="1">
        <w:r w:rsidR="00DB424F" w:rsidRPr="00A5307C">
          <w:rPr>
            <w:rStyle w:val="Hyperlink"/>
            <w:rFonts w:eastAsia="Microsoft YaHei"/>
            <w:noProof/>
          </w:rPr>
          <w:t>Memory and Allocation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_Toc463621157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5</w:t>
        </w:r>
        <w:r w:rsidR="00DB424F">
          <w:rPr>
            <w:noProof/>
            <w:webHidden/>
          </w:rPr>
          <w:fldChar w:fldCharType="end"/>
        </w:r>
      </w:hyperlink>
    </w:p>
    <w:p w14:paraId="7CB3CAA0" w14:textId="77777777" w:rsidR="00DB424F" w:rsidRDefault="007934E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58" w:history="1">
        <w:r w:rsidR="00DB424F" w:rsidRPr="00A5307C">
          <w:rPr>
            <w:rStyle w:val="Hyperlink"/>
            <w:rFonts w:eastAsia="Microsoft YaHei"/>
            <w:noProof/>
          </w:rPr>
          <w:t>Ways Bindings and Data Interact: Move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_Toc463621158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7</w:t>
        </w:r>
        <w:r w:rsidR="00DB424F">
          <w:rPr>
            <w:noProof/>
            <w:webHidden/>
          </w:rPr>
          <w:fldChar w:fldCharType="end"/>
        </w:r>
      </w:hyperlink>
    </w:p>
    <w:p w14:paraId="18714EEB" w14:textId="77777777" w:rsidR="00DB424F" w:rsidRDefault="007934E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59" w:history="1">
        <w:r w:rsidR="00DB424F" w:rsidRPr="00A5307C">
          <w:rPr>
            <w:rStyle w:val="Hyperlink"/>
            <w:rFonts w:eastAsia="Microsoft YaHei"/>
            <w:noProof/>
          </w:rPr>
          <w:t>Ways Bindings and Data Interact: Clone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_Toc463621159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10</w:t>
        </w:r>
        <w:r w:rsidR="00DB424F">
          <w:rPr>
            <w:noProof/>
            <w:webHidden/>
          </w:rPr>
          <w:fldChar w:fldCharType="end"/>
        </w:r>
      </w:hyperlink>
    </w:p>
    <w:p w14:paraId="4DED4B56" w14:textId="77777777" w:rsidR="00DB424F" w:rsidRDefault="007934E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60" w:history="1">
        <w:r w:rsidR="00DB424F" w:rsidRPr="00A5307C">
          <w:rPr>
            <w:rStyle w:val="Hyperlink"/>
            <w:rFonts w:eastAsia="Microsoft YaHei"/>
            <w:noProof/>
          </w:rPr>
          <w:t>Stack-only Data: Copy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_Toc463621160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10</w:t>
        </w:r>
        <w:r w:rsidR="00DB424F">
          <w:rPr>
            <w:noProof/>
            <w:webHidden/>
          </w:rPr>
          <w:fldChar w:fldCharType="end"/>
        </w:r>
      </w:hyperlink>
    </w:p>
    <w:p w14:paraId="23700466" w14:textId="77777777" w:rsidR="00DB424F" w:rsidRDefault="007934E5" w:rsidP="0050764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61" w:history="1">
        <w:r w:rsidR="00DB424F" w:rsidRPr="00A5307C">
          <w:rPr>
            <w:rStyle w:val="Hyperlink"/>
            <w:rFonts w:eastAsia="Microsoft YaHei"/>
            <w:noProof/>
          </w:rPr>
          <w:t>Ownership and Functions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_Toc463621161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11</w:t>
        </w:r>
        <w:r w:rsidR="00DB424F">
          <w:rPr>
            <w:noProof/>
            <w:webHidden/>
          </w:rPr>
          <w:fldChar w:fldCharType="end"/>
        </w:r>
      </w:hyperlink>
    </w:p>
    <w:p w14:paraId="1B6594F3" w14:textId="77777777" w:rsidR="00DB424F" w:rsidRDefault="007934E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62" w:history="1">
        <w:r w:rsidR="00DB424F" w:rsidRPr="00A5307C">
          <w:rPr>
            <w:rStyle w:val="Hyperlink"/>
            <w:rFonts w:eastAsia="Microsoft YaHei"/>
            <w:noProof/>
          </w:rPr>
          <w:t>Return Values and Scope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_Toc463621162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12</w:t>
        </w:r>
        <w:r w:rsidR="00DB424F">
          <w:rPr>
            <w:noProof/>
            <w:webHidden/>
          </w:rPr>
          <w:fldChar w:fldCharType="end"/>
        </w:r>
      </w:hyperlink>
    </w:p>
    <w:p w14:paraId="230FE43A" w14:textId="77777777" w:rsidR="00DB424F" w:rsidRDefault="007934E5" w:rsidP="0050764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63" w:history="1">
        <w:r w:rsidR="00DB424F" w:rsidRPr="00A5307C">
          <w:rPr>
            <w:rStyle w:val="Hyperlink"/>
            <w:rFonts w:eastAsia="Microsoft YaHei"/>
            <w:noProof/>
          </w:rPr>
          <w:t>References and Borrowing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_Toc463621163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14</w:t>
        </w:r>
        <w:r w:rsidR="00DB424F">
          <w:rPr>
            <w:noProof/>
            <w:webHidden/>
          </w:rPr>
          <w:fldChar w:fldCharType="end"/>
        </w:r>
      </w:hyperlink>
    </w:p>
    <w:p w14:paraId="33B35685" w14:textId="77777777" w:rsidR="00DB424F" w:rsidRDefault="007934E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64" w:history="1">
        <w:r w:rsidR="00DB424F" w:rsidRPr="00A5307C">
          <w:rPr>
            <w:rStyle w:val="Hyperlink"/>
            <w:rFonts w:eastAsia="Microsoft YaHei"/>
            <w:noProof/>
          </w:rPr>
          <w:t>Mutable References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_Toc463621164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16</w:t>
        </w:r>
        <w:r w:rsidR="00DB424F">
          <w:rPr>
            <w:noProof/>
            <w:webHidden/>
          </w:rPr>
          <w:fldChar w:fldCharType="end"/>
        </w:r>
      </w:hyperlink>
    </w:p>
    <w:p w14:paraId="020AF0CE" w14:textId="77777777" w:rsidR="00DB424F" w:rsidRDefault="007934E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65" w:history="1">
        <w:r w:rsidR="00DB424F" w:rsidRPr="00A5307C">
          <w:rPr>
            <w:rStyle w:val="Hyperlink"/>
            <w:rFonts w:eastAsia="Microsoft YaHei"/>
            <w:noProof/>
          </w:rPr>
          <w:t>Dangling References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_Toc463621165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19</w:t>
        </w:r>
        <w:r w:rsidR="00DB424F">
          <w:rPr>
            <w:noProof/>
            <w:webHidden/>
          </w:rPr>
          <w:fldChar w:fldCharType="end"/>
        </w:r>
      </w:hyperlink>
    </w:p>
    <w:p w14:paraId="78C4C30F" w14:textId="77777777" w:rsidR="00DB424F" w:rsidRDefault="007934E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66" w:history="1">
        <w:r w:rsidR="00DB424F" w:rsidRPr="00A5307C">
          <w:rPr>
            <w:rStyle w:val="Hyperlink"/>
            <w:rFonts w:eastAsia="Microsoft YaHei"/>
            <w:noProof/>
          </w:rPr>
          <w:t>The Rules of References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_Toc463621166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20</w:t>
        </w:r>
        <w:r w:rsidR="00DB424F">
          <w:rPr>
            <w:noProof/>
            <w:webHidden/>
          </w:rPr>
          <w:fldChar w:fldCharType="end"/>
        </w:r>
      </w:hyperlink>
    </w:p>
    <w:p w14:paraId="2F7C0772" w14:textId="77777777" w:rsidR="00DB424F" w:rsidRDefault="007934E5" w:rsidP="0050764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67" w:history="1">
        <w:r w:rsidR="00DB424F" w:rsidRPr="00A5307C">
          <w:rPr>
            <w:rStyle w:val="Hyperlink"/>
            <w:rFonts w:eastAsia="Microsoft YaHei"/>
            <w:noProof/>
          </w:rPr>
          <w:t>Slices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_Toc463621167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21</w:t>
        </w:r>
        <w:r w:rsidR="00DB424F">
          <w:rPr>
            <w:noProof/>
            <w:webHidden/>
          </w:rPr>
          <w:fldChar w:fldCharType="end"/>
        </w:r>
      </w:hyperlink>
    </w:p>
    <w:p w14:paraId="443667AC" w14:textId="77777777" w:rsidR="00DB424F" w:rsidRDefault="007934E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68" w:history="1">
        <w:r w:rsidR="00DB424F" w:rsidRPr="00A5307C">
          <w:rPr>
            <w:rStyle w:val="Hyperlink"/>
            <w:rFonts w:eastAsia="Microsoft YaHei"/>
            <w:noProof/>
          </w:rPr>
          <w:t>String Slices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_Toc463621168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23</w:t>
        </w:r>
        <w:r w:rsidR="00DB424F">
          <w:rPr>
            <w:noProof/>
            <w:webHidden/>
          </w:rPr>
          <w:fldChar w:fldCharType="end"/>
        </w:r>
      </w:hyperlink>
    </w:p>
    <w:p w14:paraId="7634015B" w14:textId="77777777" w:rsidR="00DB424F" w:rsidRDefault="007934E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69" w:history="1">
        <w:r w:rsidR="00DB424F" w:rsidRPr="00A5307C">
          <w:rPr>
            <w:rStyle w:val="Hyperlink"/>
            <w:rFonts w:eastAsia="Microsoft YaHei"/>
            <w:noProof/>
          </w:rPr>
          <w:t>String Literals are Slices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_Toc463621169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26</w:t>
        </w:r>
        <w:r w:rsidR="00DB424F">
          <w:rPr>
            <w:noProof/>
            <w:webHidden/>
          </w:rPr>
          <w:fldChar w:fldCharType="end"/>
        </w:r>
      </w:hyperlink>
    </w:p>
    <w:p w14:paraId="4424F206" w14:textId="77777777" w:rsidR="00DB424F" w:rsidRDefault="007934E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70" w:history="1">
        <w:r w:rsidR="00DB424F" w:rsidRPr="00A5307C">
          <w:rPr>
            <w:rStyle w:val="Hyperlink"/>
            <w:rFonts w:eastAsia="Microsoft YaHei"/>
            <w:noProof/>
          </w:rPr>
          <w:t>String Slices as Arguments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_Toc463621170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27</w:t>
        </w:r>
        <w:r w:rsidR="00DB424F">
          <w:rPr>
            <w:noProof/>
            <w:webHidden/>
          </w:rPr>
          <w:fldChar w:fldCharType="end"/>
        </w:r>
      </w:hyperlink>
    </w:p>
    <w:p w14:paraId="5865B4A8" w14:textId="77777777" w:rsidR="00DB424F" w:rsidRDefault="007934E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71" w:history="1">
        <w:r w:rsidR="00DB424F" w:rsidRPr="00A5307C">
          <w:rPr>
            <w:rStyle w:val="Hyperlink"/>
            <w:rFonts w:eastAsia="Microsoft YaHei"/>
            <w:noProof/>
          </w:rPr>
          <w:t>Other Slices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_Toc463621171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27</w:t>
        </w:r>
        <w:r w:rsidR="00DB424F">
          <w:rPr>
            <w:noProof/>
            <w:webHidden/>
          </w:rPr>
          <w:fldChar w:fldCharType="end"/>
        </w:r>
      </w:hyperlink>
    </w:p>
    <w:p w14:paraId="50D08120" w14:textId="77777777" w:rsidR="00DB424F" w:rsidRDefault="007934E5" w:rsidP="0050764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621172" w:history="1">
        <w:r w:rsidR="00DB424F" w:rsidRPr="00A5307C">
          <w:rPr>
            <w:rStyle w:val="Hyperlink"/>
            <w:rFonts w:eastAsia="Microsoft YaHei"/>
            <w:noProof/>
          </w:rPr>
          <w:t>Summary</w:t>
        </w:r>
        <w:r w:rsidR="00DB424F">
          <w:rPr>
            <w:noProof/>
            <w:webHidden/>
          </w:rPr>
          <w:tab/>
        </w:r>
        <w:r w:rsidR="00DB424F">
          <w:rPr>
            <w:noProof/>
            <w:webHidden/>
          </w:rPr>
          <w:fldChar w:fldCharType="begin"/>
        </w:r>
        <w:r w:rsidR="00DB424F">
          <w:rPr>
            <w:noProof/>
            <w:webHidden/>
          </w:rPr>
          <w:instrText xml:space="preserve"> PAGEREF _Toc463621172 \h </w:instrText>
        </w:r>
        <w:r w:rsidR="00DB424F">
          <w:rPr>
            <w:noProof/>
            <w:webHidden/>
          </w:rPr>
        </w:r>
        <w:r w:rsidR="00DB424F">
          <w:rPr>
            <w:noProof/>
            <w:webHidden/>
          </w:rPr>
          <w:fldChar w:fldCharType="separate"/>
        </w:r>
        <w:r w:rsidR="00DB424F">
          <w:rPr>
            <w:noProof/>
            <w:webHidden/>
          </w:rPr>
          <w:t>28</w:t>
        </w:r>
        <w:r w:rsidR="00DB424F">
          <w:rPr>
            <w:noProof/>
            <w:webHidden/>
          </w:rPr>
          <w:fldChar w:fldCharType="end"/>
        </w:r>
      </w:hyperlink>
    </w:p>
    <w:p w14:paraId="69F67846" w14:textId="77777777" w:rsidR="000032FF" w:rsidRDefault="000A3775" w:rsidP="008414B8">
      <w:pPr>
        <w:pStyle w:val="ChapterStart"/>
        <w:spacing w:before="240" w:after="240" w:line="360" w:lineRule="auto"/>
        <w:rPr>
          <w:rFonts w:eastAsia="Microsoft YaHei"/>
        </w:rPr>
      </w:pPr>
      <w:r>
        <w:rPr>
          <w:rFonts w:eastAsia="Microsoft YaHei"/>
        </w:rPr>
        <w:fldChar w:fldCharType="end"/>
      </w:r>
      <w:r w:rsidR="000032FF">
        <w:rPr>
          <w:rFonts w:eastAsia="Microsoft YaHei"/>
        </w:rPr>
        <w:t>Chapter 4</w:t>
      </w:r>
    </w:p>
    <w:p w14:paraId="2F70F27E" w14:textId="77777777" w:rsidR="000032FF" w:rsidRPr="000032FF" w:rsidRDefault="000032FF" w:rsidP="008414B8">
      <w:pPr>
        <w:pStyle w:val="ChapterTitle"/>
        <w:spacing w:before="240" w:after="240"/>
        <w:rPr>
          <w:rFonts w:eastAsia="Microsoft YaHei"/>
        </w:rPr>
      </w:pPr>
      <w:r w:rsidRPr="000032FF">
        <w:rPr>
          <w:rFonts w:eastAsia="Microsoft YaHei" w:hint="eastAsia"/>
        </w:rPr>
        <w:t>Understanding Ownership</w:t>
      </w:r>
    </w:p>
    <w:p w14:paraId="1B13962E" w14:textId="77777777" w:rsidR="000A3775" w:rsidRPr="000A3775" w:rsidRDefault="000032FF" w:rsidP="00DB424F">
      <w:pPr>
        <w:pStyle w:val="Body"/>
        <w:ind w:firstLine="0"/>
        <w:rPr>
          <w:ins w:id="1" w:author="NSP" w:date="2016-10-07T16:23:00Z"/>
          <w:rFonts w:eastAsia="Microsoft YaHei"/>
        </w:rPr>
      </w:pPr>
      <w:r w:rsidRPr="00DB424F">
        <w:rPr>
          <w:rFonts w:eastAsia="Microsoft YaHei" w:hint="eastAsia"/>
        </w:rPr>
        <w:t>Ownership</w:t>
      </w:r>
      <w:r w:rsidRPr="000032FF">
        <w:rPr>
          <w:rFonts w:eastAsia="Microsoft YaHei" w:hint="eastAsia"/>
        </w:rPr>
        <w:t xml:space="preserve"> is Rust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 xml:space="preserve">s </w:t>
      </w:r>
      <w:proofErr w:type="gramStart"/>
      <w:r w:rsidRPr="000032FF">
        <w:rPr>
          <w:rFonts w:eastAsia="Microsoft YaHei" w:hint="eastAsia"/>
        </w:rPr>
        <w:t>most unique</w:t>
      </w:r>
      <w:proofErr w:type="gramEnd"/>
      <w:r w:rsidRPr="000032FF">
        <w:rPr>
          <w:rFonts w:eastAsia="Microsoft YaHei" w:hint="eastAsia"/>
        </w:rPr>
        <w:t xml:space="preserve"> feature, and enables Rust to make memory safety</w:t>
      </w:r>
      <w:r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guarantees without needing a garbage collector. 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therefore important to</w:t>
      </w:r>
      <w:r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understand how ownership </w:t>
      </w:r>
      <w:r>
        <w:rPr>
          <w:rFonts w:eastAsia="Microsoft YaHei"/>
        </w:rPr>
        <w:t>w</w:t>
      </w:r>
      <w:r w:rsidRPr="000032FF">
        <w:rPr>
          <w:rFonts w:eastAsia="Microsoft YaHei" w:hint="eastAsia"/>
        </w:rPr>
        <w:t>orks in Rust. In this chapter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ll talk about</w:t>
      </w:r>
      <w:r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ownership as well as several related features: borrowing, slices, and how Rust</w:t>
      </w:r>
      <w:r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lays things out in memory.</w:t>
      </w:r>
    </w:p>
    <w:p w14:paraId="59752459" w14:textId="77777777" w:rsidR="000032FF" w:rsidRPr="000032FF" w:rsidRDefault="000032FF" w:rsidP="00DB424F">
      <w:pPr>
        <w:pStyle w:val="HeadA"/>
        <w:spacing w:before="240" w:after="240"/>
        <w:rPr>
          <w:rFonts w:eastAsia="Microsoft YaHei"/>
        </w:rPr>
      </w:pPr>
      <w:bookmarkStart w:id="2" w:name="ownership"/>
      <w:bookmarkStart w:id="3" w:name="_Toc463621153"/>
      <w:bookmarkEnd w:id="2"/>
      <w:r w:rsidRPr="000032FF">
        <w:rPr>
          <w:rFonts w:eastAsia="Microsoft YaHei" w:hint="eastAsia"/>
        </w:rPr>
        <w:t>Ownership</w:t>
      </w:r>
      <w:r w:rsidR="000A3775">
        <w:rPr>
          <w:rFonts w:eastAsia="Microsoft YaHei"/>
        </w:rPr>
        <w:t xml:space="preserve"> </w:t>
      </w:r>
      <w:ins w:id="4" w:author="NSP" w:date="2016-10-07T16:30:00Z">
        <w:r w:rsidR="00DB424F">
          <w:rPr>
            <w:rFonts w:eastAsia="Microsoft YaHei"/>
          </w:rPr>
          <w:t>and Memory</w:t>
        </w:r>
      </w:ins>
      <w:bookmarkEnd w:id="3"/>
    </w:p>
    <w:p w14:paraId="7E0048AA" w14:textId="77777777" w:rsidR="000032FF" w:rsidRPr="000032FF" w:rsidRDefault="000032FF" w:rsidP="00DB424F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Rust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central feature is</w:t>
      </w:r>
      <w:r w:rsidR="008414B8">
        <w:rPr>
          <w:rFonts w:eastAsia="Microsoft YaHei"/>
        </w:rPr>
        <w:t xml:space="preserve"> </w:t>
      </w:r>
      <w:r w:rsidRPr="00DB424F">
        <w:rPr>
          <w:rStyle w:val="EmphasisItalic"/>
          <w:rFonts w:eastAsia="Microsoft YaHei" w:hint="eastAsia"/>
        </w:rPr>
        <w:t>ownership</w:t>
      </w:r>
      <w:r w:rsidRPr="000032FF">
        <w:rPr>
          <w:rFonts w:eastAsia="Microsoft YaHei" w:hint="eastAsia"/>
        </w:rPr>
        <w:t>. It is a feature that is straightforward</w:t>
      </w:r>
      <w:r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to explain, but has deep implications for the rest of the language.</w:t>
      </w:r>
    </w:p>
    <w:p w14:paraId="6BF095E5" w14:textId="44C9C3E6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All programs have to manage the way they use a computer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memory while running.</w:t>
      </w:r>
      <w:r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Some </w:t>
      </w:r>
      <w:r w:rsidR="00DD4FDD">
        <w:rPr>
          <w:rFonts w:eastAsia="Microsoft YaHei"/>
        </w:rPr>
        <w:t>l</w:t>
      </w:r>
      <w:r w:rsidRPr="000032FF">
        <w:rPr>
          <w:rFonts w:eastAsia="Microsoft YaHei" w:hint="eastAsia"/>
        </w:rPr>
        <w:t>anguages have garbage collection</w:t>
      </w:r>
      <w:ins w:id="5" w:author="eddyb" w:date="2016-10-26T05:52:00Z">
        <w:r w:rsidR="00025A79">
          <w:rPr>
            <w:rFonts w:eastAsia="Microsoft YaHei"/>
          </w:rPr>
          <w:t xml:space="preserve"> </w:t>
        </w:r>
        <w:del w:id="6" w:author="NSP" w:date="2016-10-26T15:03:00Z">
          <w:r w:rsidR="00025A79" w:rsidDel="007934E5">
            <w:rPr>
              <w:rFonts w:eastAsia="Microsoft YaHei"/>
            </w:rPr>
            <w:delText xml:space="preserve">– </w:delText>
          </w:r>
        </w:del>
      </w:ins>
      <w:ins w:id="7" w:author="NSP" w:date="2016-10-26T15:03:00Z">
        <w:r w:rsidR="007934E5">
          <w:rPr>
            <w:rFonts w:eastAsia="Microsoft YaHei"/>
          </w:rPr>
          <w:t xml:space="preserve">that’s </w:t>
        </w:r>
      </w:ins>
      <w:ins w:id="8" w:author="eddyb" w:date="2016-10-26T05:52:00Z">
        <w:r w:rsidR="00025A79">
          <w:rPr>
            <w:rFonts w:eastAsia="Microsoft YaHei"/>
          </w:rPr>
          <w:t>constantly looking for no longer used memory</w:t>
        </w:r>
      </w:ins>
      <w:ins w:id="9" w:author="eddyb" w:date="2016-10-26T05:53:00Z">
        <w:r w:rsidR="00025A79">
          <w:rPr>
            <w:rFonts w:eastAsia="Microsoft YaHei"/>
          </w:rPr>
          <w:t xml:space="preserve"> as the program</w:t>
        </w:r>
      </w:ins>
      <w:ins w:id="10" w:author="eddyb" w:date="2016-10-26T06:01:00Z">
        <w:r w:rsidR="0010095D">
          <w:rPr>
            <w:rFonts w:eastAsia="Microsoft YaHei"/>
          </w:rPr>
          <w:t xml:space="preserve"> runs</w:t>
        </w:r>
      </w:ins>
      <w:r w:rsidRPr="000032FF">
        <w:rPr>
          <w:rFonts w:eastAsia="Microsoft YaHei" w:hint="eastAsia"/>
        </w:rPr>
        <w:t>, while in others</w:t>
      </w:r>
      <w:del w:id="11" w:author="NSP" w:date="2016-10-26T15:03:00Z">
        <w:r w:rsidRPr="000032FF" w:rsidDel="007934E5">
          <w:rPr>
            <w:rFonts w:eastAsia="Microsoft YaHei" w:hint="eastAsia"/>
          </w:rPr>
          <w:delText>,</w:delText>
        </w:r>
      </w:del>
      <w:r w:rsidRPr="000032FF">
        <w:rPr>
          <w:rFonts w:eastAsia="Microsoft YaHei" w:hint="eastAsia"/>
        </w:rPr>
        <w:t xml:space="preserve"> the programmer has to</w:t>
      </w:r>
      <w:r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explicitly allocate and free the memory. Rust takes a third approach: memory is</w:t>
      </w:r>
      <w:r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managed through a system of ownership with a set of </w:t>
      </w:r>
      <w:r w:rsidRPr="000032FF">
        <w:rPr>
          <w:rFonts w:eastAsia="Microsoft YaHei" w:hint="eastAsia"/>
        </w:rPr>
        <w:lastRenderedPageBreak/>
        <w:t>rules that the compiler</w:t>
      </w:r>
      <w:r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checks at compile-time. You do not pay any run-time cost for any of these</w:t>
      </w:r>
      <w:r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features.</w:t>
      </w:r>
    </w:p>
    <w:p w14:paraId="07B36104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Since ownership is a new concept for many programmers, it does take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some time to get used to. There is good news, though: the more experienced you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become with Rust and the rules of the ownership system, the more you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ll be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able to naturally develop code that is both safe and efficient. Keep at it!</w:t>
      </w:r>
    </w:p>
    <w:p w14:paraId="079D7C72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Once you understand ownership, you have a good foundation for understanding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features that make Rust unique. In this chapter,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ll learn ownership by going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through some examples, focusing on a very common data structure: strings.</w:t>
      </w:r>
    </w:p>
    <w:p w14:paraId="3FBBD869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PROD: START BOX</w:t>
      </w:r>
    </w:p>
    <w:p w14:paraId="246A1A6C" w14:textId="77777777" w:rsidR="000032FF" w:rsidRPr="000032FF" w:rsidRDefault="000032FF" w:rsidP="00DB424F">
      <w:pPr>
        <w:pStyle w:val="HeadBox"/>
        <w:rPr>
          <w:rFonts w:eastAsia="Microsoft YaHei" w:hint="eastAsia"/>
        </w:rPr>
      </w:pPr>
      <w:bookmarkStart w:id="12" w:name="the-stack-and-the-heap"/>
      <w:bookmarkEnd w:id="12"/>
      <w:r w:rsidRPr="000032FF">
        <w:rPr>
          <w:rFonts w:eastAsia="Microsoft YaHei" w:hint="eastAsia"/>
        </w:rPr>
        <w:t>The Stack and the Heap</w:t>
      </w:r>
    </w:p>
    <w:p w14:paraId="158478C1" w14:textId="77777777" w:rsidR="000032FF" w:rsidRPr="000032FF" w:rsidRDefault="000032FF" w:rsidP="00DB424F">
      <w:pPr>
        <w:pStyle w:val="BodyFirstBox"/>
        <w:rPr>
          <w:rFonts w:eastAsia="Microsoft YaHei"/>
        </w:rPr>
      </w:pPr>
      <w:r w:rsidRPr="000032FF">
        <w:rPr>
          <w:rFonts w:eastAsia="Microsoft YaHei" w:hint="eastAsia"/>
        </w:rPr>
        <w:t>In many programming languages, we don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have to think about the stack and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heap very often. But in a systems programming language like Rust, whether a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value is on the stack or the heap has more of an effect on how the language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behaves and why we have to make certain decisions.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re going to be describing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parts of ownership in relation to the stack and the heap, so here is a brief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explanation.</w:t>
      </w:r>
    </w:p>
    <w:p w14:paraId="16193D96" w14:textId="77777777" w:rsidR="000032FF" w:rsidRPr="000032FF" w:rsidRDefault="000032FF" w:rsidP="00DB424F">
      <w:pPr>
        <w:pStyle w:val="BodyBox"/>
        <w:rPr>
          <w:rFonts w:eastAsia="Microsoft YaHei"/>
        </w:rPr>
      </w:pPr>
      <w:r w:rsidRPr="000032FF">
        <w:rPr>
          <w:rFonts w:eastAsia="Microsoft YaHei" w:hint="eastAsia"/>
        </w:rPr>
        <w:t>Both the stack and the heap are parts of memory that is available to your code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to use at runtime, but they are structured in different ways. The stack stores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values in the order it gets them and removes the values in the opposite order.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This is referred to as</w:t>
      </w:r>
      <w:r w:rsidR="00DB424F">
        <w:rPr>
          <w:rFonts w:eastAsia="Microsoft YaHei"/>
        </w:rPr>
        <w:t xml:space="preserve"> </w:t>
      </w:r>
      <w:r w:rsidRPr="00DB424F">
        <w:rPr>
          <w:rStyle w:val="EmphasisItalic"/>
          <w:rFonts w:eastAsia="Microsoft YaHei" w:hint="eastAsia"/>
        </w:rPr>
        <w:t>l</w:t>
      </w:r>
      <w:commentRangeStart w:id="13"/>
      <w:r w:rsidRPr="00DB424F">
        <w:rPr>
          <w:rStyle w:val="EmphasisItalic"/>
          <w:rFonts w:eastAsia="Microsoft YaHei" w:hint="eastAsia"/>
        </w:rPr>
        <w:t>ast in, first out</w:t>
      </w:r>
      <w:commentRangeEnd w:id="13"/>
      <w:r w:rsidR="0010095D">
        <w:rPr>
          <w:rStyle w:val="CommentReference"/>
          <w:color w:val="auto"/>
        </w:rPr>
        <w:commentReference w:id="13"/>
      </w:r>
      <w:r w:rsidRPr="000032FF">
        <w:rPr>
          <w:rFonts w:eastAsia="Microsoft YaHei" w:hint="eastAsia"/>
        </w:rPr>
        <w:t>. Think of a stack of plates: when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you add more plates, you put them on top of the pile, and when you need a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plate, you take one off the top. Adding or removing plates from the middle or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bottom wouldn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work as well! Adding data is called</w:t>
      </w:r>
      <w:r w:rsidR="00DB424F">
        <w:rPr>
          <w:rFonts w:eastAsia="Microsoft YaHei"/>
        </w:rPr>
        <w:t xml:space="preserve"> </w:t>
      </w:r>
      <w:r w:rsidRPr="00DB424F">
        <w:rPr>
          <w:rStyle w:val="EmphasisItalic"/>
          <w:rFonts w:eastAsia="Microsoft YaHei" w:hint="eastAsia"/>
        </w:rPr>
        <w:t>pushing onto the stack</w:t>
      </w:r>
      <w:r w:rsidR="00DD4FDD">
        <w:rPr>
          <w:rFonts w:eastAsia="Microsoft YaHei"/>
          <w:i/>
          <w:iCs/>
        </w:rPr>
        <w:t xml:space="preserve"> </w:t>
      </w:r>
      <w:r w:rsidRPr="000032FF">
        <w:rPr>
          <w:rFonts w:eastAsia="Microsoft YaHei" w:hint="eastAsia"/>
        </w:rPr>
        <w:t>and removing data is called</w:t>
      </w:r>
      <w:r w:rsidR="00DB424F">
        <w:rPr>
          <w:rFonts w:eastAsia="Microsoft YaHei"/>
        </w:rPr>
        <w:t xml:space="preserve"> </w:t>
      </w:r>
      <w:r w:rsidRPr="00DB424F">
        <w:rPr>
          <w:rStyle w:val="EmphasisItalic"/>
          <w:rFonts w:eastAsia="Microsoft YaHei" w:hint="eastAsia"/>
        </w:rPr>
        <w:t>popping off the stack</w:t>
      </w:r>
      <w:r w:rsidRPr="000032FF">
        <w:rPr>
          <w:rFonts w:eastAsia="Microsoft YaHei" w:hint="eastAsia"/>
        </w:rPr>
        <w:t>.</w:t>
      </w:r>
    </w:p>
    <w:p w14:paraId="615C632E" w14:textId="77777777" w:rsidR="000032FF" w:rsidRPr="000032FF" w:rsidRDefault="000032FF" w:rsidP="00DB424F">
      <w:pPr>
        <w:pStyle w:val="BodyBox"/>
        <w:rPr>
          <w:rFonts w:eastAsia="Microsoft YaHei"/>
        </w:rPr>
      </w:pPr>
      <w:r w:rsidRPr="000032FF">
        <w:rPr>
          <w:rFonts w:eastAsia="Microsoft YaHei" w:hint="eastAsia"/>
        </w:rPr>
        <w:t>The stack is fast because of the way it accesses the data: it never has to look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around for a place to put new data or a place to get data from; that place is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always the top. Another property that makes the stack fast is that all data on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 stack must take up a known, fixed size.</w:t>
      </w:r>
    </w:p>
    <w:p w14:paraId="3055C4B0" w14:textId="77777777" w:rsidR="000032FF" w:rsidRPr="000032FF" w:rsidRDefault="000032FF" w:rsidP="00DB424F">
      <w:pPr>
        <w:pStyle w:val="BodyBox"/>
        <w:rPr>
          <w:rFonts w:eastAsia="Microsoft YaHei"/>
        </w:rPr>
      </w:pPr>
      <w:r w:rsidRPr="000032FF">
        <w:rPr>
          <w:rFonts w:eastAsia="Microsoft YaHei" w:hint="eastAsia"/>
        </w:rPr>
        <w:t>For data with a size unknown to us at compile time, or a size that might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change, we can store data on the heap instead. The heap is less organized: when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we put data on the heap, we ask for some amount of space. The operating system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finds an empty spot somewhere in the heap that is big enough, marks it as being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in use, and returns to us a pointer to that location. This process is </w:t>
      </w:r>
      <w:r w:rsidRPr="000032FF">
        <w:rPr>
          <w:rFonts w:eastAsia="Microsoft YaHei" w:hint="eastAsia"/>
        </w:rPr>
        <w:lastRenderedPageBreak/>
        <w:t>called</w:t>
      </w:r>
      <w:r w:rsidR="00DD4FDD">
        <w:rPr>
          <w:rFonts w:eastAsia="Microsoft YaHei"/>
        </w:rPr>
        <w:t xml:space="preserve"> </w:t>
      </w:r>
      <w:r w:rsidRPr="00DB424F">
        <w:rPr>
          <w:rStyle w:val="EmphasisItalic"/>
          <w:rFonts w:eastAsia="Microsoft YaHei" w:hint="eastAsia"/>
        </w:rPr>
        <w:t>allocating on the heap</w:t>
      </w:r>
      <w:r w:rsidRPr="000032FF">
        <w:rPr>
          <w:rFonts w:eastAsia="Microsoft YaHei" w:hint="eastAsia"/>
        </w:rPr>
        <w:t>, and sometimes we just say</w:t>
      </w:r>
      <w:r w:rsidR="00DB424F">
        <w:rPr>
          <w:rFonts w:eastAsia="Microsoft YaHei"/>
        </w:rPr>
        <w:t>,</w:t>
      </w:r>
      <w:r w:rsidRPr="000032FF">
        <w:rPr>
          <w:rFonts w:eastAsia="Microsoft YaHei" w:hint="eastAsia"/>
        </w:rPr>
        <w:t xml:space="preserve"> </w:t>
      </w:r>
      <w:r w:rsidR="00DB424F">
        <w:rPr>
          <w:rFonts w:eastAsia="Microsoft YaHei"/>
        </w:rPr>
        <w:t>“</w:t>
      </w:r>
      <w:r w:rsidRPr="000032FF">
        <w:rPr>
          <w:rFonts w:eastAsia="Microsoft YaHei" w:hint="eastAsia"/>
        </w:rPr>
        <w:t>allocating</w:t>
      </w:r>
      <w:r w:rsidR="00DB424F">
        <w:rPr>
          <w:rFonts w:eastAsia="Microsoft YaHei"/>
        </w:rPr>
        <w:t>”</w:t>
      </w:r>
      <w:r w:rsidRPr="000032FF">
        <w:rPr>
          <w:rFonts w:eastAsia="Microsoft YaHei" w:hint="eastAsia"/>
        </w:rPr>
        <w:t xml:space="preserve"> for short.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Pushing values onto the stack is not considered allocating. Since the pointer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is a known, fixed size, we can store the pointer on the stack, but when we want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 actual data, we have to follow the pointer.</w:t>
      </w:r>
    </w:p>
    <w:p w14:paraId="656759C5" w14:textId="77777777" w:rsidR="000032FF" w:rsidRPr="000032FF" w:rsidRDefault="000032FF" w:rsidP="00DB424F">
      <w:pPr>
        <w:pStyle w:val="BodyBox"/>
        <w:rPr>
          <w:rFonts w:eastAsia="Microsoft YaHei"/>
        </w:rPr>
      </w:pPr>
      <w:r w:rsidRPr="000032FF">
        <w:rPr>
          <w:rFonts w:eastAsia="Microsoft YaHei" w:hint="eastAsia"/>
        </w:rPr>
        <w:t>Think of being seated at a restaurant. When you enter, you say how many people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are in your group, and the staff finds an empty table that would fit everyone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and leads you there. If someone in your group comes late, they can ask where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you have been seated to find you.</w:t>
      </w:r>
    </w:p>
    <w:p w14:paraId="48EBBF7F" w14:textId="63058694" w:rsidR="000032FF" w:rsidRPr="000032FF" w:rsidRDefault="000032FF" w:rsidP="00DB424F">
      <w:pPr>
        <w:pStyle w:val="BodyBox"/>
        <w:rPr>
          <w:rFonts w:eastAsia="Microsoft YaHei"/>
        </w:rPr>
      </w:pPr>
      <w:r w:rsidRPr="000032FF">
        <w:rPr>
          <w:rFonts w:eastAsia="Microsoft YaHei" w:hint="eastAsia"/>
        </w:rPr>
        <w:t>Accessing data in the heap is slower because we have to follow a pointer to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get there. </w:t>
      </w:r>
      <w:ins w:id="14" w:author="eddyb" w:date="2016-10-26T06:20:00Z">
        <w:r w:rsidR="00FC66D0">
          <w:rPr>
            <w:rFonts w:eastAsia="Microsoft YaHei"/>
          </w:rPr>
          <w:t xml:space="preserve">Modern processors are faster if they </w:t>
        </w:r>
      </w:ins>
      <w:ins w:id="15" w:author="eddyb" w:date="2016-10-26T06:27:00Z">
        <w:r w:rsidR="00FC66D0">
          <w:rPr>
            <w:rFonts w:eastAsia="Microsoft YaHei"/>
          </w:rPr>
          <w:t>jump around</w:t>
        </w:r>
      </w:ins>
      <w:ins w:id="16" w:author="eddyb" w:date="2016-10-26T06:20:00Z">
        <w:r w:rsidR="00FC66D0">
          <w:rPr>
            <w:rFonts w:eastAsia="Microsoft YaHei"/>
          </w:rPr>
          <w:t xml:space="preserve"> less in memory,</w:t>
        </w:r>
      </w:ins>
      <w:ins w:id="17" w:author="eddyb" w:date="2016-10-26T06:25:00Z">
        <w:r w:rsidR="00FC66D0">
          <w:rPr>
            <w:rFonts w:eastAsia="Microsoft YaHei"/>
          </w:rPr>
          <w:t xml:space="preserve"> not unlike</w:t>
        </w:r>
      </w:ins>
      <w:ins w:id="18" w:author="eddyb" w:date="2016-10-26T06:20:00Z">
        <w:r w:rsidR="00FC66D0">
          <w:rPr>
            <w:rFonts w:eastAsia="Microsoft YaHei"/>
          </w:rPr>
          <w:t xml:space="preserve"> a waiter taking </w:t>
        </w:r>
      </w:ins>
      <w:ins w:id="19" w:author="eddyb" w:date="2016-10-26T06:23:00Z">
        <w:r w:rsidR="00FC66D0">
          <w:rPr>
            <w:rFonts w:eastAsia="Microsoft YaHei"/>
          </w:rPr>
          <w:t xml:space="preserve">all </w:t>
        </w:r>
      </w:ins>
      <w:ins w:id="20" w:author="eddyb" w:date="2016-10-26T06:20:00Z">
        <w:r w:rsidR="00FC66D0">
          <w:rPr>
            <w:rFonts w:eastAsia="Microsoft YaHei"/>
          </w:rPr>
          <w:t>orders at each table instead of going</w:t>
        </w:r>
      </w:ins>
      <w:ins w:id="21" w:author="eddyb" w:date="2016-10-26T06:23:00Z">
        <w:r w:rsidR="00FC66D0">
          <w:rPr>
            <w:rFonts w:eastAsia="Microsoft YaHei"/>
          </w:rPr>
          <w:t xml:space="preserve"> to </w:t>
        </w:r>
      </w:ins>
      <w:ins w:id="22" w:author="eddyb" w:date="2016-10-26T06:28:00Z">
        <w:r w:rsidR="00FC66D0">
          <w:rPr>
            <w:rFonts w:eastAsia="Microsoft YaHei"/>
          </w:rPr>
          <w:t xml:space="preserve">all </w:t>
        </w:r>
      </w:ins>
      <w:ins w:id="23" w:author="eddyb" w:date="2016-10-26T06:23:00Z">
        <w:r w:rsidR="00FC66D0">
          <w:rPr>
            <w:rFonts w:eastAsia="Microsoft YaHei"/>
          </w:rPr>
          <w:t>table</w:t>
        </w:r>
      </w:ins>
      <w:ins w:id="24" w:author="eddyb" w:date="2016-10-26T06:24:00Z">
        <w:r w:rsidR="00FC66D0">
          <w:rPr>
            <w:rFonts w:eastAsia="Microsoft YaHei"/>
          </w:rPr>
          <w:t>s and taking one order from each</w:t>
        </w:r>
      </w:ins>
      <w:ins w:id="25" w:author="eddyb" w:date="2016-10-26T06:25:00Z">
        <w:r w:rsidR="00FC66D0">
          <w:rPr>
            <w:rFonts w:eastAsia="Microsoft YaHei"/>
          </w:rPr>
          <w:t>,</w:t>
        </w:r>
      </w:ins>
      <w:ins w:id="26" w:author="eddyb" w:date="2016-10-26T06:26:00Z">
        <w:r w:rsidR="00FC66D0">
          <w:rPr>
            <w:rFonts w:eastAsia="Microsoft YaHei"/>
          </w:rPr>
          <w:t xml:space="preserve"> as both </w:t>
        </w:r>
      </w:ins>
      <w:ins w:id="27" w:author="eddyb" w:date="2016-10-26T06:27:00Z">
        <w:r w:rsidR="00FC66D0">
          <w:rPr>
            <w:rFonts w:eastAsia="Microsoft YaHei"/>
          </w:rPr>
          <w:t>accessing memory</w:t>
        </w:r>
      </w:ins>
      <w:ins w:id="28" w:author="eddyb" w:date="2016-10-26T06:28:00Z">
        <w:r w:rsidR="00FC66D0">
          <w:rPr>
            <w:rFonts w:eastAsia="Microsoft YaHei"/>
          </w:rPr>
          <w:t xml:space="preserve"> at random</w:t>
        </w:r>
      </w:ins>
      <w:ins w:id="29" w:author="eddyb" w:date="2016-10-26T06:26:00Z">
        <w:r w:rsidR="00FC66D0">
          <w:rPr>
            <w:rFonts w:eastAsia="Microsoft YaHei"/>
          </w:rPr>
          <w:t xml:space="preserve"> </w:t>
        </w:r>
      </w:ins>
      <w:ins w:id="30" w:author="eddyb" w:date="2016-10-26T06:28:00Z">
        <w:r w:rsidR="00FC66D0">
          <w:rPr>
            <w:rFonts w:eastAsia="Microsoft YaHei"/>
          </w:rPr>
          <w:t xml:space="preserve">and moving to another </w:t>
        </w:r>
      </w:ins>
      <w:ins w:id="31" w:author="eddyb" w:date="2016-10-26T06:26:00Z">
        <w:r w:rsidR="00FC66D0">
          <w:rPr>
            <w:rFonts w:eastAsia="Microsoft YaHei"/>
          </w:rPr>
          <w:t>table</w:t>
        </w:r>
        <w:r w:rsidR="00924073">
          <w:rPr>
            <w:rFonts w:eastAsia="Microsoft YaHei"/>
          </w:rPr>
          <w:t xml:space="preserve"> take</w:t>
        </w:r>
        <w:r w:rsidR="00FC66D0">
          <w:rPr>
            <w:rFonts w:eastAsia="Microsoft YaHei"/>
          </w:rPr>
          <w:t xml:space="preserve"> time</w:t>
        </w:r>
      </w:ins>
      <w:ins w:id="32" w:author="eddyb" w:date="2016-10-26T06:27:00Z">
        <w:r w:rsidR="00FC66D0">
          <w:rPr>
            <w:rFonts w:eastAsia="Microsoft YaHei"/>
          </w:rPr>
          <w:t xml:space="preserve"> </w:t>
        </w:r>
        <w:commentRangeStart w:id="33"/>
        <w:r w:rsidR="00FC66D0">
          <w:rPr>
            <w:rFonts w:eastAsia="Microsoft YaHei"/>
          </w:rPr>
          <w:t>and effort</w:t>
        </w:r>
      </w:ins>
      <w:commentRangeEnd w:id="33"/>
      <w:r w:rsidR="007934E5">
        <w:rPr>
          <w:rStyle w:val="CommentReference"/>
          <w:color w:val="auto"/>
        </w:rPr>
        <w:commentReference w:id="33"/>
      </w:r>
      <w:ins w:id="35" w:author="eddyb" w:date="2016-10-26T06:24:00Z">
        <w:r w:rsidR="00FC66D0">
          <w:rPr>
            <w:rFonts w:eastAsia="Microsoft YaHei"/>
          </w:rPr>
          <w:t>.</w:t>
        </w:r>
      </w:ins>
      <w:ins w:id="36" w:author="eddyb" w:date="2016-10-26T06:23:00Z">
        <w:r w:rsidR="00FC66D0">
          <w:rPr>
            <w:rFonts w:eastAsia="Microsoft YaHei"/>
          </w:rPr>
          <w:t xml:space="preserve"> </w:t>
        </w:r>
      </w:ins>
      <w:r w:rsidRPr="000032FF">
        <w:rPr>
          <w:rFonts w:eastAsia="Microsoft YaHei" w:hint="eastAsia"/>
        </w:rPr>
        <w:t>Allocating a large amount of space can also take time.</w:t>
      </w:r>
      <w:r w:rsidR="00DD4FDD">
        <w:rPr>
          <w:rFonts w:eastAsia="Microsoft YaHei"/>
        </w:rPr>
        <w:t xml:space="preserve"> </w:t>
      </w:r>
    </w:p>
    <w:p w14:paraId="171E3851" w14:textId="77777777" w:rsidR="000032FF" w:rsidRPr="000032FF" w:rsidRDefault="000032FF" w:rsidP="00DB424F">
      <w:pPr>
        <w:pStyle w:val="BodyBox"/>
        <w:rPr>
          <w:rFonts w:eastAsia="Microsoft YaHei"/>
        </w:rPr>
      </w:pPr>
      <w:r w:rsidRPr="000032FF">
        <w:rPr>
          <w:rFonts w:eastAsia="Microsoft YaHei" w:hint="eastAsia"/>
        </w:rPr>
        <w:t>When our code calls a function, the values passed into the function (including,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potentially, pointers to data on the heap) and the function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local variables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get pushed onto the stack. When the function is over, those values get popped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off the stack.</w:t>
      </w:r>
    </w:p>
    <w:p w14:paraId="7D633258" w14:textId="2DB3FD0A" w:rsidR="000032FF" w:rsidRPr="000032FF" w:rsidRDefault="000032FF" w:rsidP="00DB424F">
      <w:pPr>
        <w:pStyle w:val="BodyBox"/>
        <w:rPr>
          <w:rFonts w:eastAsia="Microsoft YaHei"/>
        </w:rPr>
      </w:pPr>
      <w:r w:rsidRPr="000032FF">
        <w:rPr>
          <w:rFonts w:eastAsia="Microsoft YaHei" w:hint="eastAsia"/>
        </w:rPr>
        <w:t>Keeping track of what parts of code are using what data on the heap, minimizing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 amount of duplicate data on the heap, and cleaning up unused data on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heap so that we don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run out of space</w:t>
      </w:r>
      <w:ins w:id="37" w:author="eddyb" w:date="2016-10-26T06:33:00Z">
        <w:r w:rsidR="00924073">
          <w:rPr>
            <w:rFonts w:eastAsia="Microsoft YaHei"/>
          </w:rPr>
          <w:t xml:space="preserve"> - these</w:t>
        </w:r>
      </w:ins>
      <w:r w:rsidRPr="000032FF">
        <w:rPr>
          <w:rFonts w:eastAsia="Microsoft YaHei" w:hint="eastAsia"/>
        </w:rPr>
        <w:t xml:space="preserve"> are all problems that ownership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addresses. Once you understand ownership, you won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need to think about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stack and the heap very often, but knowing that managing heap data is why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ownership exists can help explain why it works the way it does.</w:t>
      </w:r>
    </w:p>
    <w:p w14:paraId="618F5FA4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PROD: END BOX</w:t>
      </w:r>
    </w:p>
    <w:p w14:paraId="5454F237" w14:textId="77777777" w:rsidR="000032FF" w:rsidRPr="000032FF" w:rsidRDefault="000032FF" w:rsidP="008414B8">
      <w:pPr>
        <w:pStyle w:val="HeadA"/>
        <w:rPr>
          <w:rFonts w:eastAsia="Microsoft YaHei"/>
        </w:rPr>
      </w:pPr>
      <w:bookmarkStart w:id="38" w:name="ownership-rules"/>
      <w:bookmarkStart w:id="39" w:name="_Toc463621154"/>
      <w:bookmarkEnd w:id="38"/>
      <w:r w:rsidRPr="000032FF">
        <w:rPr>
          <w:rFonts w:eastAsia="Microsoft YaHei" w:hint="eastAsia"/>
        </w:rPr>
        <w:t>Ownership Rules</w:t>
      </w:r>
      <w:bookmarkEnd w:id="39"/>
    </w:p>
    <w:p w14:paraId="59DD0770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First, 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take a look at the rules. Keep these in mind as we go through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examples that will illustrate the rules:</w:t>
      </w:r>
    </w:p>
    <w:p w14:paraId="0F733D44" w14:textId="77777777" w:rsidR="000032FF" w:rsidRPr="000032FF" w:rsidRDefault="000032FF" w:rsidP="008414B8">
      <w:pPr>
        <w:pStyle w:val="NumListA"/>
        <w:rPr>
          <w:rFonts w:eastAsia="Microsoft YaHei"/>
        </w:rPr>
      </w:pPr>
      <w:r w:rsidRPr="000032FF">
        <w:rPr>
          <w:rFonts w:eastAsia="Microsoft YaHei" w:hint="eastAsia"/>
        </w:rPr>
        <w:t>Each value in Rust has a variable binding that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called its </w:t>
      </w:r>
      <w:r w:rsidRPr="000032FF">
        <w:rPr>
          <w:rFonts w:eastAsia="Microsoft YaHei" w:hint="eastAsia"/>
          <w:i/>
          <w:iCs/>
        </w:rPr>
        <w:t>owner</w:t>
      </w:r>
      <w:r w:rsidRPr="000032FF">
        <w:rPr>
          <w:rFonts w:eastAsia="Microsoft YaHei" w:hint="eastAsia"/>
        </w:rPr>
        <w:t>.</w:t>
      </w:r>
    </w:p>
    <w:p w14:paraId="53020A8E" w14:textId="77777777" w:rsidR="000032FF" w:rsidRPr="000032FF" w:rsidRDefault="000032FF" w:rsidP="008414B8">
      <w:pPr>
        <w:pStyle w:val="NumListB"/>
        <w:rPr>
          <w:rFonts w:eastAsia="Microsoft YaHei"/>
        </w:rPr>
      </w:pPr>
      <w:r w:rsidRPr="000032FF">
        <w:rPr>
          <w:rFonts w:eastAsia="Microsoft YaHei" w:hint="eastAsia"/>
        </w:rPr>
        <w:t>There can only be one owner at a time.</w:t>
      </w:r>
    </w:p>
    <w:p w14:paraId="105BD3EA" w14:textId="77777777" w:rsidR="000032FF" w:rsidRPr="000032FF" w:rsidRDefault="000032FF" w:rsidP="008414B8">
      <w:pPr>
        <w:pStyle w:val="NumListC"/>
        <w:rPr>
          <w:rFonts w:eastAsia="Microsoft YaHei"/>
        </w:rPr>
      </w:pPr>
      <w:r w:rsidRPr="000032FF">
        <w:rPr>
          <w:rFonts w:eastAsia="Microsoft YaHei" w:hint="eastAsia"/>
        </w:rPr>
        <w:t>When the owner goes out of scope, the value will be dropped.</w:t>
      </w:r>
    </w:p>
    <w:p w14:paraId="2DDD61D2" w14:textId="77777777" w:rsidR="000032FF" w:rsidRPr="000032FF" w:rsidRDefault="000032FF" w:rsidP="008414B8">
      <w:pPr>
        <w:pStyle w:val="HeadA"/>
        <w:rPr>
          <w:rFonts w:eastAsia="Microsoft YaHei"/>
        </w:rPr>
      </w:pPr>
      <w:bookmarkStart w:id="40" w:name="variable-binding-scope"/>
      <w:bookmarkStart w:id="41" w:name="_Toc463621155"/>
      <w:bookmarkEnd w:id="40"/>
      <w:r w:rsidRPr="000032FF">
        <w:rPr>
          <w:rFonts w:eastAsia="Microsoft YaHei" w:hint="eastAsia"/>
        </w:rPr>
        <w:t>Variable Binding Scope</w:t>
      </w:r>
      <w:bookmarkEnd w:id="41"/>
    </w:p>
    <w:p w14:paraId="20FE7667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ve walked through an example of a Rust program already in the tutorial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chapter. Now that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re past basic syntax, we won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include all of the</w:t>
      </w:r>
      <w:r w:rsidR="00DB424F">
        <w:rPr>
          <w:rFonts w:eastAsia="Microsoft YaHei"/>
        </w:rPr>
        <w:t xml:space="preserve"> </w:t>
      </w:r>
      <w:proofErr w:type="spellStart"/>
      <w:r w:rsidRPr="00DB424F">
        <w:rPr>
          <w:rStyle w:val="Literal"/>
        </w:rPr>
        <w:t>fn</w:t>
      </w:r>
      <w:proofErr w:type="spellEnd"/>
      <w:r w:rsidRPr="00DB424F">
        <w:rPr>
          <w:rStyle w:val="Literal"/>
        </w:rPr>
        <w:t xml:space="preserve"> </w:t>
      </w:r>
      <w:proofErr w:type="gramStart"/>
      <w:r w:rsidRPr="00DB424F">
        <w:rPr>
          <w:rStyle w:val="Literal"/>
        </w:rPr>
        <w:t>main(</w:t>
      </w:r>
      <w:proofErr w:type="gramEnd"/>
      <w:r w:rsidRPr="00DB424F">
        <w:rPr>
          <w:rStyle w:val="Literal"/>
        </w:rPr>
        <w:t>) {</w:t>
      </w:r>
      <w:r w:rsidR="00DB424F">
        <w:rPr>
          <w:rStyle w:val="Literal"/>
        </w:rPr>
        <w:t xml:space="preserve"> </w:t>
      </w:r>
      <w:r w:rsidRPr="000032FF">
        <w:rPr>
          <w:rFonts w:eastAsia="Microsoft YaHei" w:hint="eastAsia"/>
        </w:rPr>
        <w:t>stuff in examples, so if you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 xml:space="preserve">re </w:t>
      </w:r>
      <w:r w:rsidRPr="000032FF">
        <w:rPr>
          <w:rFonts w:eastAsia="Microsoft YaHei" w:hint="eastAsia"/>
        </w:rPr>
        <w:lastRenderedPageBreak/>
        <w:t>following along, you will have to put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 following examples inside of a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main</w:t>
      </w:r>
      <w:r w:rsidR="00DB424F">
        <w:rPr>
          <w:rStyle w:val="Literal"/>
        </w:rPr>
        <w:t xml:space="preserve"> </w:t>
      </w:r>
      <w:r w:rsidRPr="000032FF">
        <w:rPr>
          <w:rFonts w:eastAsia="Microsoft YaHei" w:hint="eastAsia"/>
        </w:rPr>
        <w:t>function yourself. This lets our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examples be a bit more concise, letting us focus on the actual details rather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than boilerplate.</w:t>
      </w:r>
    </w:p>
    <w:p w14:paraId="5D112156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As a first example of ownership,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ll look at the </w:t>
      </w:r>
      <w:r w:rsidRPr="000032FF">
        <w:rPr>
          <w:rFonts w:eastAsia="Microsoft YaHei" w:hint="eastAsia"/>
          <w:i/>
          <w:iCs/>
        </w:rPr>
        <w:t>scope</w:t>
      </w:r>
      <w:r w:rsidRPr="000032FF">
        <w:rPr>
          <w:rFonts w:eastAsia="Microsoft YaHei" w:hint="eastAsia"/>
        </w:rPr>
        <w:t> of some variable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bindings. A scope is the range within a program for which an item is valid.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say we have a variable binding that looks like this:</w:t>
      </w:r>
    </w:p>
    <w:p w14:paraId="7538CADD" w14:textId="77777777" w:rsidR="000032FF" w:rsidRPr="000032FF" w:rsidRDefault="000032FF" w:rsidP="008414B8">
      <w:pPr>
        <w:pStyle w:val="CodeSingle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 = </w:t>
      </w:r>
      <w:r w:rsidRPr="000032FF">
        <w:rPr>
          <w:color w:val="2AA198"/>
          <w:bdr w:val="none" w:sz="0" w:space="0" w:color="auto" w:frame="1"/>
        </w:rPr>
        <w:t>"hello"</w:t>
      </w:r>
      <w:r w:rsidRPr="000032FF">
        <w:rPr>
          <w:bdr w:val="none" w:sz="0" w:space="0" w:color="auto" w:frame="1"/>
        </w:rPr>
        <w:t>;</w:t>
      </w:r>
    </w:p>
    <w:p w14:paraId="1ECB6C56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The variable binding</w:t>
      </w:r>
      <w:r w:rsidR="00DB424F">
        <w:rPr>
          <w:rFonts w:eastAsia="Microsoft YaHei"/>
        </w:rPr>
        <w:t xml:space="preserve"> </w:t>
      </w:r>
      <w:r w:rsidRPr="000032FF">
        <w:rPr>
          <w:rStyle w:val="Literal"/>
        </w:rPr>
        <w:t>s</w:t>
      </w:r>
      <w:r w:rsidR="00DB424F">
        <w:rPr>
          <w:rStyle w:val="Literal"/>
        </w:rPr>
        <w:t xml:space="preserve"> </w:t>
      </w:r>
      <w:r w:rsidRPr="000032FF">
        <w:rPr>
          <w:rFonts w:eastAsia="Microsoft YaHei" w:hint="eastAsia"/>
        </w:rPr>
        <w:t>refers to a string literal, where the value of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string is hard coded into the text of our program. The binding is valid from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 point at which 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declared until the end of the current </w:t>
      </w:r>
      <w:r w:rsidRPr="000032FF">
        <w:rPr>
          <w:rFonts w:eastAsia="Microsoft YaHei" w:hint="eastAsia"/>
          <w:i/>
          <w:iCs/>
        </w:rPr>
        <w:t>scope</w:t>
      </w:r>
      <w:r w:rsidRPr="000032FF">
        <w:rPr>
          <w:rFonts w:eastAsia="Microsoft YaHei" w:hint="eastAsia"/>
        </w:rPr>
        <w:t>. That is:</w:t>
      </w:r>
    </w:p>
    <w:p w14:paraId="7D07D004" w14:textId="77777777" w:rsidR="000032FF" w:rsidRPr="000032FF" w:rsidRDefault="000032FF" w:rsidP="008414B8">
      <w:pPr>
        <w:pStyle w:val="CodeA"/>
        <w:rPr>
          <w:color w:val="657B83"/>
        </w:rPr>
      </w:pPr>
      <w:r w:rsidRPr="000032FF">
        <w:rPr>
          <w:color w:val="657B83"/>
        </w:rPr>
        <w:t xml:space="preserve">{                      </w:t>
      </w:r>
      <w:r w:rsidRPr="000032FF">
        <w:t>// s is not valid here, it</w:t>
      </w:r>
      <w:r w:rsidR="008414B8">
        <w:t>’</w:t>
      </w:r>
      <w:r w:rsidRPr="000032FF">
        <w:t>s not yet declared</w:t>
      </w:r>
    </w:p>
    <w:p w14:paraId="2FC4332C" w14:textId="77777777" w:rsidR="000032FF" w:rsidRPr="000032FF" w:rsidRDefault="000032FF" w:rsidP="008414B8">
      <w:pPr>
        <w:pStyle w:val="CodeB"/>
        <w:rPr>
          <w:color w:val="657B83"/>
          <w:bdr w:val="none" w:sz="0" w:space="0" w:color="auto" w:frame="1"/>
        </w:rPr>
      </w:pPr>
      <w:r w:rsidRPr="000032FF">
        <w:rPr>
          <w:color w:val="657B83"/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color w:val="657B83"/>
          <w:bdr w:val="none" w:sz="0" w:space="0" w:color="auto" w:frame="1"/>
        </w:rPr>
        <w:t xml:space="preserve"> s = </w:t>
      </w:r>
      <w:r w:rsidRPr="000032FF">
        <w:rPr>
          <w:color w:val="2AA198"/>
          <w:bdr w:val="none" w:sz="0" w:space="0" w:color="auto" w:frame="1"/>
        </w:rPr>
        <w:t>"hello"</w:t>
      </w:r>
      <w:r w:rsidRPr="000032FF">
        <w:rPr>
          <w:color w:val="657B83"/>
          <w:bdr w:val="none" w:sz="0" w:space="0" w:color="auto" w:frame="1"/>
        </w:rPr>
        <w:t xml:space="preserve">;   </w:t>
      </w:r>
      <w:r w:rsidRPr="000032FF">
        <w:rPr>
          <w:bdr w:val="none" w:sz="0" w:space="0" w:color="auto" w:frame="1"/>
        </w:rPr>
        <w:t>// s is valid from this point forward</w:t>
      </w:r>
    </w:p>
    <w:p w14:paraId="14EBF36E" w14:textId="77777777" w:rsidR="000032FF" w:rsidRPr="000032FF" w:rsidRDefault="000032FF" w:rsidP="008414B8">
      <w:pPr>
        <w:pStyle w:val="CodeB"/>
        <w:rPr>
          <w:color w:val="657B83"/>
          <w:bdr w:val="none" w:sz="0" w:space="0" w:color="auto" w:frame="1"/>
        </w:rPr>
      </w:pPr>
    </w:p>
    <w:p w14:paraId="3AE691A3" w14:textId="77777777" w:rsidR="000032FF" w:rsidRPr="000032FF" w:rsidRDefault="000032FF" w:rsidP="008414B8">
      <w:pPr>
        <w:pStyle w:val="CodeB"/>
        <w:rPr>
          <w:color w:val="657B83"/>
          <w:bdr w:val="none" w:sz="0" w:space="0" w:color="auto" w:frame="1"/>
        </w:rPr>
      </w:pPr>
      <w:r w:rsidRPr="000032FF">
        <w:rPr>
          <w:color w:val="657B83"/>
          <w:bdr w:val="none" w:sz="0" w:space="0" w:color="auto" w:frame="1"/>
        </w:rPr>
        <w:t xml:space="preserve">    </w:t>
      </w:r>
      <w:r w:rsidRPr="000032FF">
        <w:rPr>
          <w:bdr w:val="none" w:sz="0" w:space="0" w:color="auto" w:frame="1"/>
        </w:rPr>
        <w:t>// do stuff with s</w:t>
      </w:r>
    </w:p>
    <w:p w14:paraId="3A6DE96A" w14:textId="77777777" w:rsidR="000032FF" w:rsidRPr="000032FF" w:rsidRDefault="000032FF" w:rsidP="008414B8">
      <w:pPr>
        <w:pStyle w:val="CodeC"/>
        <w:rPr>
          <w:color w:val="657B83"/>
          <w:bdr w:val="none" w:sz="0" w:space="0" w:color="auto" w:frame="1"/>
        </w:rPr>
      </w:pPr>
      <w:r w:rsidRPr="000032FF">
        <w:rPr>
          <w:color w:val="657B83"/>
          <w:bdr w:val="none" w:sz="0" w:space="0" w:color="auto" w:frame="1"/>
        </w:rPr>
        <w:t xml:space="preserve">}                      </w:t>
      </w:r>
      <w:r w:rsidRPr="000032FF">
        <w:rPr>
          <w:bdr w:val="none" w:sz="0" w:space="0" w:color="auto" w:frame="1"/>
        </w:rPr>
        <w:t>// this scope is now over, and s is no longer valid</w:t>
      </w:r>
    </w:p>
    <w:p w14:paraId="25A06120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In other words, there are two important points in time here:</w:t>
      </w:r>
    </w:p>
    <w:p w14:paraId="14BAC565" w14:textId="77777777" w:rsidR="000032FF" w:rsidRPr="000032FF" w:rsidRDefault="000032FF" w:rsidP="008414B8">
      <w:pPr>
        <w:pStyle w:val="BulletA"/>
        <w:rPr>
          <w:rFonts w:eastAsia="Microsoft YaHei"/>
        </w:rPr>
      </w:pPr>
      <w:r w:rsidRPr="000032FF">
        <w:rPr>
          <w:rFonts w:eastAsia="Microsoft YaHei" w:hint="eastAsia"/>
        </w:rPr>
        <w:t>When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s</w:t>
      </w:r>
      <w:r w:rsidR="00DB424F">
        <w:rPr>
          <w:rStyle w:val="Literal"/>
        </w:rPr>
        <w:t xml:space="preserve"> </w:t>
      </w:r>
      <w:r w:rsidRPr="000032FF">
        <w:rPr>
          <w:rFonts w:eastAsia="Microsoft YaHei" w:hint="eastAsia"/>
        </w:rPr>
        <w:t>comes</w:t>
      </w:r>
      <w:r w:rsidR="00DB424F">
        <w:rPr>
          <w:rFonts w:eastAsia="Microsoft YaHei"/>
        </w:rPr>
        <w:t xml:space="preserve"> </w:t>
      </w:r>
      <w:r w:rsidRPr="00DB424F">
        <w:rPr>
          <w:rStyle w:val="EmphasisItalic"/>
          <w:rFonts w:eastAsia="Microsoft YaHei" w:hint="eastAsia"/>
        </w:rPr>
        <w:t>into scope</w:t>
      </w:r>
      <w:r w:rsidRPr="000032FF">
        <w:rPr>
          <w:rFonts w:eastAsia="Microsoft YaHei" w:hint="eastAsia"/>
        </w:rPr>
        <w:t>, it is valid.</w:t>
      </w:r>
    </w:p>
    <w:p w14:paraId="5C337314" w14:textId="77777777" w:rsidR="000032FF" w:rsidRPr="000032FF" w:rsidRDefault="00DB424F" w:rsidP="008414B8">
      <w:pPr>
        <w:pStyle w:val="BulletC"/>
        <w:rPr>
          <w:rFonts w:eastAsia="Microsoft YaHei"/>
        </w:rPr>
      </w:pPr>
      <w:r>
        <w:rPr>
          <w:rFonts w:eastAsia="Microsoft YaHei" w:hint="eastAsia"/>
        </w:rPr>
        <w:t>It remains so until it</w:t>
      </w:r>
      <w:r>
        <w:rPr>
          <w:rFonts w:eastAsia="Microsoft YaHei"/>
        </w:rPr>
        <w:t xml:space="preserve"> </w:t>
      </w:r>
      <w:r w:rsidR="000032FF" w:rsidRPr="00DB424F">
        <w:rPr>
          <w:rStyle w:val="EmphasisItalic"/>
          <w:rFonts w:eastAsia="Microsoft YaHei" w:hint="eastAsia"/>
        </w:rPr>
        <w:t>goes out of scope</w:t>
      </w:r>
      <w:r w:rsidR="000032FF" w:rsidRPr="000032FF">
        <w:rPr>
          <w:rFonts w:eastAsia="Microsoft YaHei" w:hint="eastAsia"/>
        </w:rPr>
        <w:t>.</w:t>
      </w:r>
    </w:p>
    <w:p w14:paraId="3CD2B9BB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At this point, things are similar to other programming languages. Now 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build on top of this u</w:t>
      </w:r>
      <w:r w:rsidR="00DB424F">
        <w:rPr>
          <w:rFonts w:eastAsia="Microsoft YaHei" w:hint="eastAsia"/>
        </w:rPr>
        <w:t>nderstanding by introducing the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String</w:t>
      </w:r>
      <w:r w:rsidR="00DB424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type.</w:t>
      </w:r>
    </w:p>
    <w:p w14:paraId="7B2C113F" w14:textId="77777777" w:rsidR="000032FF" w:rsidRPr="000032FF" w:rsidRDefault="000032FF" w:rsidP="000A3775">
      <w:pPr>
        <w:pStyle w:val="HeadA"/>
        <w:rPr>
          <w:rFonts w:eastAsia="Microsoft YaHei"/>
        </w:rPr>
      </w:pPr>
      <w:bookmarkStart w:id="42" w:name="the-`string`-type"/>
      <w:bookmarkStart w:id="43" w:name="_Toc463621156"/>
      <w:bookmarkEnd w:id="42"/>
      <w:r w:rsidRPr="000032FF">
        <w:rPr>
          <w:rFonts w:eastAsia="Microsoft YaHei" w:hint="eastAsia"/>
        </w:rPr>
        <w:t>The </w:t>
      </w:r>
      <w:r w:rsidRPr="000032FF">
        <w:t>String</w:t>
      </w:r>
      <w:r w:rsidRPr="000032FF">
        <w:rPr>
          <w:rFonts w:eastAsia="Microsoft YaHei" w:hint="eastAsia"/>
        </w:rPr>
        <w:t> Type</w:t>
      </w:r>
      <w:bookmarkEnd w:id="43"/>
    </w:p>
    <w:p w14:paraId="649EA7AE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In order to illustrate the rules of ownership, we need a data type that is more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complex than the ones we covered in Chapter 3. All of the data types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ve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looked at previously are stored on the stack and popped off the stack when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their scope is over, but we want to look at data that is stored on the heap and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explore how Rust knows when to clean that data up.</w:t>
      </w:r>
    </w:p>
    <w:p w14:paraId="3593998D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re going to use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String</w:t>
      </w:r>
      <w:r w:rsidR="00DB424F">
        <w:rPr>
          <w:rStyle w:val="Literal"/>
        </w:rPr>
        <w:t xml:space="preserve"> </w:t>
      </w:r>
      <w:r w:rsidRPr="000032FF">
        <w:rPr>
          <w:rFonts w:eastAsia="Microsoft YaHei" w:hint="eastAsia"/>
        </w:rPr>
        <w:t>as the example here and concentrate on the parts of</w:t>
      </w:r>
      <w:r w:rsidR="00DD4FDD">
        <w:rPr>
          <w:rFonts w:eastAsia="Microsoft YaHei"/>
        </w:rPr>
        <w:t xml:space="preserve"> </w:t>
      </w:r>
      <w:r w:rsidRPr="00DB424F">
        <w:rPr>
          <w:rStyle w:val="Literal"/>
        </w:rPr>
        <w:t>String</w:t>
      </w:r>
      <w:r w:rsidR="00DB424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that relate to ownership. These aspects also apply to other complex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data types provided by the standard library and that you create.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ll go into</w:t>
      </w:r>
      <w:r w:rsidR="00DD4FDD">
        <w:rPr>
          <w:rFonts w:eastAsia="Microsoft YaHei"/>
        </w:rPr>
        <w:t xml:space="preserve"> </w:t>
      </w:r>
      <w:r w:rsidR="00DB424F">
        <w:rPr>
          <w:rFonts w:eastAsia="Microsoft YaHei" w:hint="eastAsia"/>
        </w:rPr>
        <w:t>more depth about</w:t>
      </w:r>
      <w:r w:rsidR="00DB424F">
        <w:rPr>
          <w:rFonts w:eastAsia="Microsoft YaHei"/>
        </w:rPr>
        <w:t xml:space="preserve"> </w:t>
      </w:r>
      <w:r w:rsidR="00DB424F" w:rsidRPr="00DB424F">
        <w:rPr>
          <w:rStyle w:val="Literal"/>
          <w:rFonts w:eastAsia="Microsoft YaHei"/>
        </w:rPr>
        <w:t>S</w:t>
      </w:r>
      <w:r w:rsidRPr="00DB424F">
        <w:rPr>
          <w:rStyle w:val="Literal"/>
        </w:rPr>
        <w:t>tring</w:t>
      </w:r>
      <w:r w:rsidR="00DB424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specifically in Chapter XX.</w:t>
      </w:r>
    </w:p>
    <w:p w14:paraId="7A7679CE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lastRenderedPageBreak/>
        <w:t>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ve already seen string literals, where a string value is hard-coded into our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program. String literals are convenient, but they aren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always suitable for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every situation you want to use text. For one thing, they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re immutable. For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another, not every string value can be known when we write our code: what if we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want to take user input and store it?</w:t>
      </w:r>
    </w:p>
    <w:p w14:paraId="2E2BCDE5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For things like this,</w:t>
      </w:r>
      <w:r w:rsidR="00DB424F">
        <w:rPr>
          <w:rFonts w:eastAsia="Microsoft YaHei" w:hint="eastAsia"/>
        </w:rPr>
        <w:t xml:space="preserve"> Rust has a second string type,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String</w:t>
      </w:r>
      <w:r w:rsidRPr="000032FF">
        <w:rPr>
          <w:rFonts w:eastAsia="Microsoft YaHei" w:hint="eastAsia"/>
        </w:rPr>
        <w:t>. This type is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allocated on the heap, and as such, is able to store an amount of text that is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unknown to us at compile time. You can create a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String</w:t>
      </w:r>
      <w:r w:rsidR="00DB424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from a string literal</w:t>
      </w:r>
      <w:r w:rsidR="00DD4FDD">
        <w:rPr>
          <w:rFonts w:eastAsia="Microsoft YaHei"/>
        </w:rPr>
        <w:t xml:space="preserve"> </w:t>
      </w:r>
      <w:r w:rsidR="00DB424F">
        <w:rPr>
          <w:rFonts w:eastAsia="Microsoft YaHei" w:hint="eastAsia"/>
        </w:rPr>
        <w:t>using the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from</w:t>
      </w:r>
      <w:r w:rsidR="00DB424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function, like so:</w:t>
      </w:r>
    </w:p>
    <w:p w14:paraId="61869FFC" w14:textId="77777777" w:rsidR="000032FF" w:rsidRPr="000032FF" w:rsidRDefault="000032FF" w:rsidP="008414B8">
      <w:pPr>
        <w:pStyle w:val="CodeSingle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 = String::from(</w:t>
      </w:r>
      <w:r w:rsidRPr="000032FF">
        <w:rPr>
          <w:color w:val="2AA198"/>
          <w:bdr w:val="none" w:sz="0" w:space="0" w:color="auto" w:frame="1"/>
        </w:rPr>
        <w:t>"hello"</w:t>
      </w:r>
      <w:r w:rsidRPr="000032FF">
        <w:rPr>
          <w:bdr w:val="none" w:sz="0" w:space="0" w:color="auto" w:frame="1"/>
        </w:rPr>
        <w:t>);</w:t>
      </w:r>
    </w:p>
    <w:p w14:paraId="04B45F91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The double colon (</w:t>
      </w:r>
      <w:r w:rsidRPr="00DB424F">
        <w:rPr>
          <w:rStyle w:val="Literal"/>
        </w:rPr>
        <w:t>::</w:t>
      </w:r>
      <w:r w:rsidRPr="000032FF">
        <w:rPr>
          <w:rFonts w:eastAsia="Microsoft YaHei" w:hint="eastAsia"/>
        </w:rPr>
        <w:t>) is an operator that allows us to namespace this</w:t>
      </w:r>
      <w:r w:rsidR="00DD4FDD">
        <w:rPr>
          <w:rFonts w:eastAsia="Microsoft YaHei"/>
        </w:rPr>
        <w:t xml:space="preserve"> </w:t>
      </w:r>
      <w:r w:rsidR="00DB424F">
        <w:rPr>
          <w:rFonts w:eastAsia="Microsoft YaHei" w:hint="eastAsia"/>
        </w:rPr>
        <w:t>particular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from</w:t>
      </w:r>
      <w:r w:rsidR="00DB424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functio</w:t>
      </w:r>
      <w:r w:rsidR="00DB424F">
        <w:rPr>
          <w:rFonts w:eastAsia="Microsoft YaHei" w:hint="eastAsia"/>
        </w:rPr>
        <w:t>n under the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String</w:t>
      </w:r>
      <w:r w:rsidR="00DB424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type itself, rather than using</w:t>
      </w:r>
      <w:r w:rsidR="00DD4FDD">
        <w:rPr>
          <w:rFonts w:eastAsia="Microsoft YaHei"/>
        </w:rPr>
        <w:t xml:space="preserve"> </w:t>
      </w:r>
      <w:r w:rsidR="00DB424F">
        <w:rPr>
          <w:rFonts w:eastAsia="Microsoft YaHei" w:hint="eastAsia"/>
        </w:rPr>
        <w:t>some sort of name like</w:t>
      </w:r>
      <w:r w:rsidR="00DB424F">
        <w:rPr>
          <w:rFonts w:eastAsia="Microsoft YaHei"/>
        </w:rPr>
        <w:t xml:space="preserve"> </w:t>
      </w:r>
      <w:proofErr w:type="spellStart"/>
      <w:r w:rsidRPr="00DB424F">
        <w:rPr>
          <w:rStyle w:val="Literal"/>
        </w:rPr>
        <w:t>string_from</w:t>
      </w:r>
      <w:proofErr w:type="spellEnd"/>
      <w:r w:rsidRPr="000032FF">
        <w:rPr>
          <w:rFonts w:eastAsia="Microsoft YaHei" w:hint="eastAsia"/>
        </w:rPr>
        <w:t>.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ll discuss this syntax more in the</w:t>
      </w:r>
      <w:r w:rsidR="00DD4FDD">
        <w:rPr>
          <w:rFonts w:eastAsia="Microsoft YaHei"/>
        </w:rPr>
        <w:t xml:space="preserve"> </w:t>
      </w:r>
      <w:r w:rsidR="00DB424F">
        <w:rPr>
          <w:rFonts w:eastAsia="Microsoft YaHei"/>
        </w:rPr>
        <w:t>“</w:t>
      </w:r>
      <w:r w:rsidRPr="000032FF">
        <w:rPr>
          <w:rFonts w:eastAsia="Microsoft YaHei" w:hint="eastAsia"/>
        </w:rPr>
        <w:t>Method Syntax</w:t>
      </w:r>
      <w:r w:rsidR="00DB424F">
        <w:rPr>
          <w:rFonts w:eastAsia="Microsoft YaHei"/>
        </w:rPr>
        <w:t>”</w:t>
      </w:r>
      <w:r w:rsidRPr="000032FF">
        <w:rPr>
          <w:rFonts w:eastAsia="Microsoft YaHei" w:hint="eastAsia"/>
        </w:rPr>
        <w:t xml:space="preserve"> and </w:t>
      </w:r>
      <w:r w:rsidR="00DB424F">
        <w:rPr>
          <w:rFonts w:eastAsia="Microsoft YaHei"/>
        </w:rPr>
        <w:t>“</w:t>
      </w:r>
      <w:r w:rsidRPr="000032FF">
        <w:rPr>
          <w:rFonts w:eastAsia="Microsoft YaHei" w:hint="eastAsia"/>
        </w:rPr>
        <w:t>Modules</w:t>
      </w:r>
      <w:r w:rsidR="00DB424F">
        <w:rPr>
          <w:rFonts w:eastAsia="Microsoft YaHei"/>
        </w:rPr>
        <w:t>”</w:t>
      </w:r>
      <w:r w:rsidRPr="000032FF">
        <w:rPr>
          <w:rFonts w:eastAsia="Microsoft YaHei" w:hint="eastAsia"/>
        </w:rPr>
        <w:t xml:space="preserve"> chapters.</w:t>
      </w:r>
    </w:p>
    <w:p w14:paraId="16C2E910" w14:textId="77777777" w:rsidR="000032FF" w:rsidRPr="000032FF" w:rsidRDefault="00DB424F" w:rsidP="008414B8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 kind of string</w:t>
      </w:r>
      <w:r>
        <w:rPr>
          <w:rFonts w:eastAsia="Microsoft YaHei"/>
        </w:rPr>
        <w:t xml:space="preserve"> </w:t>
      </w:r>
      <w:r w:rsidR="000032FF" w:rsidRPr="00DB424F">
        <w:rPr>
          <w:rStyle w:val="EmphasisItalic"/>
          <w:rFonts w:eastAsia="Microsoft YaHei" w:hint="eastAsia"/>
        </w:rPr>
        <w:t>can</w:t>
      </w:r>
      <w:r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be mutated:</w:t>
      </w:r>
    </w:p>
    <w:p w14:paraId="4E73C4CE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let</w:t>
      </w:r>
      <w:r w:rsidRPr="000032FF">
        <w:t xml:space="preserve"> </w:t>
      </w:r>
      <w:r w:rsidRPr="000032FF">
        <w:rPr>
          <w:color w:val="859900"/>
        </w:rPr>
        <w:t>mut</w:t>
      </w:r>
      <w:r w:rsidRPr="000032FF">
        <w:t xml:space="preserve"> s = String::from(</w:t>
      </w:r>
      <w:r w:rsidRPr="000032FF">
        <w:rPr>
          <w:color w:val="2AA198"/>
        </w:rPr>
        <w:t>"hello"</w:t>
      </w:r>
      <w:r w:rsidRPr="000032FF">
        <w:t>);</w:t>
      </w:r>
    </w:p>
    <w:p w14:paraId="4A52034E" w14:textId="77777777" w:rsidR="000032FF" w:rsidRPr="000032FF" w:rsidRDefault="000032FF" w:rsidP="008414B8">
      <w:pPr>
        <w:pStyle w:val="CodeB"/>
        <w:rPr>
          <w:color w:val="657B83"/>
          <w:bdr w:val="none" w:sz="0" w:space="0" w:color="auto" w:frame="1"/>
        </w:rPr>
      </w:pPr>
      <w:r w:rsidRPr="000032FF">
        <w:rPr>
          <w:color w:val="657B83"/>
          <w:bdr w:val="none" w:sz="0" w:space="0" w:color="auto" w:frame="1"/>
        </w:rPr>
        <w:t>s.push_str(</w:t>
      </w:r>
      <w:r w:rsidRPr="000032FF">
        <w:rPr>
          <w:color w:val="2AA198"/>
          <w:bdr w:val="none" w:sz="0" w:space="0" w:color="auto" w:frame="1"/>
        </w:rPr>
        <w:t>", world!"</w:t>
      </w:r>
      <w:r w:rsidRPr="000032FF">
        <w:rPr>
          <w:color w:val="657B83"/>
          <w:bdr w:val="none" w:sz="0" w:space="0" w:color="auto" w:frame="1"/>
        </w:rPr>
        <w:t xml:space="preserve">); </w:t>
      </w:r>
      <w:r w:rsidRPr="000032FF">
        <w:rPr>
          <w:bdr w:val="none" w:sz="0" w:space="0" w:color="auto" w:frame="1"/>
        </w:rPr>
        <w:t>// push_str() appends a literal to a String</w:t>
      </w:r>
    </w:p>
    <w:p w14:paraId="47559377" w14:textId="77777777" w:rsidR="000032FF" w:rsidRPr="000032FF" w:rsidRDefault="000032FF" w:rsidP="008414B8">
      <w:pPr>
        <w:pStyle w:val="CodeC"/>
        <w:rPr>
          <w:color w:val="657B83"/>
          <w:bdr w:val="none" w:sz="0" w:space="0" w:color="auto" w:frame="1"/>
        </w:rPr>
      </w:pPr>
      <w:r w:rsidRPr="000032FF">
        <w:rPr>
          <w:color w:val="268BD2"/>
          <w:bdr w:val="none" w:sz="0" w:space="0" w:color="auto" w:frame="1"/>
        </w:rPr>
        <w:t>println!</w:t>
      </w:r>
      <w:r w:rsidRPr="000032FF">
        <w:rPr>
          <w:color w:val="657B83"/>
          <w:bdr w:val="none" w:sz="0" w:space="0" w:color="auto" w:frame="1"/>
        </w:rPr>
        <w:t>(</w:t>
      </w:r>
      <w:r w:rsidRPr="000032FF">
        <w:rPr>
          <w:color w:val="2AA198"/>
          <w:bdr w:val="none" w:sz="0" w:space="0" w:color="auto" w:frame="1"/>
        </w:rPr>
        <w:t>"{}"</w:t>
      </w:r>
      <w:r w:rsidRPr="000032FF">
        <w:rPr>
          <w:color w:val="657B83"/>
          <w:bdr w:val="none" w:sz="0" w:space="0" w:color="auto" w:frame="1"/>
        </w:rPr>
        <w:t xml:space="preserve">, s); </w:t>
      </w:r>
      <w:r w:rsidRPr="000032FF">
        <w:rPr>
          <w:bdr w:val="none" w:sz="0" w:space="0" w:color="auto" w:frame="1"/>
        </w:rPr>
        <w:t>// This will print `hello, world!`</w:t>
      </w:r>
    </w:p>
    <w:p w14:paraId="390704B0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So, what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the difference here? Why can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String</w:t>
      </w:r>
      <w:r w:rsidR="00DB424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be mutated, but literals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cannot? The difference comes down to how these two types deal with memory.</w:t>
      </w:r>
    </w:p>
    <w:p w14:paraId="5D4BA037" w14:textId="77777777" w:rsidR="000032FF" w:rsidRPr="000032FF" w:rsidRDefault="000032FF" w:rsidP="00DB424F">
      <w:pPr>
        <w:pStyle w:val="HeadA"/>
        <w:rPr>
          <w:rFonts w:eastAsia="Microsoft YaHei"/>
        </w:rPr>
      </w:pPr>
      <w:bookmarkStart w:id="44" w:name="memory-and-allocation"/>
      <w:bookmarkStart w:id="45" w:name="_Toc463621157"/>
      <w:bookmarkEnd w:id="44"/>
      <w:r w:rsidRPr="000032FF">
        <w:rPr>
          <w:rFonts w:eastAsia="Microsoft YaHei" w:hint="eastAsia"/>
        </w:rPr>
        <w:t>Memory and Allocation</w:t>
      </w:r>
      <w:bookmarkEnd w:id="45"/>
    </w:p>
    <w:p w14:paraId="394E3460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In the case of a string literal, because we know the contents at compile time,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 text is hard-coded directly into the final executable. This makes string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literals quite fast and efficient. But these properties only come from its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immutability. Unfortunately, we can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put a blob of memory into the binary for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each piece of text whose size is unknown at compile time and whose size might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change over the course of running the program.</w:t>
      </w:r>
    </w:p>
    <w:p w14:paraId="083C0AEA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With the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String</w:t>
      </w:r>
      <w:r w:rsidR="00DB424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type, in order to support a mutable, growable piece of text,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we need to allocate an amount of memory on the heap, unknown at compile time,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to hold the contents. This means two things:</w:t>
      </w:r>
    </w:p>
    <w:p w14:paraId="027B63CA" w14:textId="77777777" w:rsidR="000032FF" w:rsidRPr="000032FF" w:rsidRDefault="000032FF" w:rsidP="008414B8">
      <w:pPr>
        <w:pStyle w:val="NumListA"/>
        <w:rPr>
          <w:rFonts w:eastAsia="Microsoft YaHei"/>
        </w:rPr>
      </w:pPr>
      <w:r w:rsidRPr="000032FF">
        <w:rPr>
          <w:rFonts w:eastAsia="Microsoft YaHei" w:hint="eastAsia"/>
        </w:rPr>
        <w:t>The memory must be requested from the operating system at runtime.</w:t>
      </w:r>
    </w:p>
    <w:p w14:paraId="52AFF960" w14:textId="77777777" w:rsidR="000032FF" w:rsidRPr="000032FF" w:rsidRDefault="000032FF" w:rsidP="008414B8">
      <w:pPr>
        <w:pStyle w:val="NumListC"/>
        <w:rPr>
          <w:rFonts w:eastAsia="Microsoft YaHei"/>
        </w:rPr>
      </w:pPr>
      <w:r w:rsidRPr="000032FF">
        <w:rPr>
          <w:rFonts w:eastAsia="Microsoft YaHei" w:hint="eastAsia"/>
        </w:rPr>
        <w:t>We need a way of giving this memory back to the operating system when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re</w:t>
      </w:r>
      <w:r w:rsidR="00DD4FDD">
        <w:rPr>
          <w:rFonts w:eastAsia="Microsoft YaHei"/>
        </w:rPr>
        <w:t xml:space="preserve"> </w:t>
      </w:r>
      <w:r w:rsidR="00DB424F">
        <w:rPr>
          <w:rFonts w:eastAsia="Microsoft YaHei" w:hint="eastAsia"/>
        </w:rPr>
        <w:t>done with our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String</w:t>
      </w:r>
      <w:r w:rsidRPr="000032FF">
        <w:rPr>
          <w:rFonts w:eastAsia="Microsoft YaHei" w:hint="eastAsia"/>
        </w:rPr>
        <w:t>.</w:t>
      </w:r>
    </w:p>
    <w:p w14:paraId="43FEAC2C" w14:textId="77777777" w:rsidR="000032FF" w:rsidRPr="000032FF" w:rsidRDefault="000032FF" w:rsidP="008414B8">
      <w:pPr>
        <w:pStyle w:val="Body"/>
        <w:rPr>
          <w:rFonts w:eastAsia="Microsoft YaHei"/>
        </w:rPr>
      </w:pPr>
      <w:proofErr w:type="gramStart"/>
      <w:r w:rsidRPr="000032FF">
        <w:rPr>
          <w:rFonts w:eastAsia="Microsoft YaHei" w:hint="eastAsia"/>
        </w:rPr>
        <w:lastRenderedPageBreak/>
        <w:t>That first p</w:t>
      </w:r>
      <w:r w:rsidR="00DB424F">
        <w:rPr>
          <w:rFonts w:eastAsia="Microsoft YaHei" w:hint="eastAsia"/>
        </w:rPr>
        <w:t>art is done by us</w:t>
      </w:r>
      <w:proofErr w:type="gramEnd"/>
      <w:r w:rsidR="00DB424F">
        <w:rPr>
          <w:rFonts w:eastAsia="Microsoft YaHei" w:hint="eastAsia"/>
        </w:rPr>
        <w:t>: when we call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String::from</w:t>
      </w:r>
      <w:r w:rsidRPr="000032FF">
        <w:rPr>
          <w:rFonts w:eastAsia="Microsoft YaHei" w:hint="eastAsia"/>
        </w:rPr>
        <w:t>, its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implementation requests the memory it needs. This is pretty much universal in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programming languages.</w:t>
      </w:r>
    </w:p>
    <w:p w14:paraId="1C1FEBBA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The second case, however, is different. In languages with a</w:t>
      </w:r>
      <w:r w:rsidR="00DB424F">
        <w:rPr>
          <w:rFonts w:eastAsia="Microsoft YaHei"/>
        </w:rPr>
        <w:t xml:space="preserve"> </w:t>
      </w:r>
      <w:r w:rsidRPr="00DB424F">
        <w:rPr>
          <w:rStyle w:val="EmphasisItalic"/>
          <w:rFonts w:eastAsia="Microsoft YaHei" w:hint="eastAsia"/>
        </w:rPr>
        <w:t>garbage collector</w:t>
      </w:r>
      <w:r w:rsidR="00DD4FDD">
        <w:rPr>
          <w:rFonts w:eastAsia="Microsoft YaHei"/>
          <w:i/>
          <w:iCs/>
        </w:rPr>
        <w:t xml:space="preserve"> </w:t>
      </w:r>
      <w:r w:rsidRPr="000032FF">
        <w:rPr>
          <w:rFonts w:eastAsia="Microsoft YaHei" w:hint="eastAsia"/>
        </w:rPr>
        <w:t>(GC), the GC will keep track and clean up memory that isn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being used anymore,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and we, as the programmer, don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need to think about it. Without GC, 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programmer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responsibility to identify when memory is no longer being used and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call code to explicitly return it, just as we did to request it. Doing this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correctly has historically been a difficult problem in programming. If we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forget, we will waste memory. If we do it too early, we will have an invalid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variable. If we do it twice, that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 bug too. We need to pair exactly one</w:t>
      </w:r>
      <w:r w:rsidR="00DD4FDD">
        <w:rPr>
          <w:rFonts w:eastAsia="Microsoft YaHei"/>
        </w:rPr>
        <w:t xml:space="preserve"> </w:t>
      </w:r>
      <w:r w:rsidRPr="00DB424F">
        <w:rPr>
          <w:rStyle w:val="Literal"/>
        </w:rPr>
        <w:t>allocate</w:t>
      </w:r>
      <w:r w:rsidR="00DB424F">
        <w:rPr>
          <w:rFonts w:eastAsia="Microsoft YaHei"/>
        </w:rPr>
        <w:t xml:space="preserve"> </w:t>
      </w:r>
      <w:r w:rsidR="00DB424F">
        <w:rPr>
          <w:rFonts w:eastAsia="Microsoft YaHei" w:hint="eastAsia"/>
        </w:rPr>
        <w:t>with exactly one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free</w:t>
      </w:r>
      <w:r w:rsidRPr="000032FF">
        <w:rPr>
          <w:rFonts w:eastAsia="Microsoft YaHei" w:hint="eastAsia"/>
        </w:rPr>
        <w:t>.</w:t>
      </w:r>
    </w:p>
    <w:p w14:paraId="0FA30CF3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Rust takes a different path: the memory is automatically returned once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binding to it goes out of scope. 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 version of our scope example from</w:t>
      </w:r>
      <w:r w:rsidR="00DD4FDD">
        <w:rPr>
          <w:rFonts w:eastAsia="Microsoft YaHei"/>
        </w:rPr>
        <w:t xml:space="preserve"> </w:t>
      </w:r>
      <w:r w:rsidR="00DB424F">
        <w:rPr>
          <w:rFonts w:eastAsia="Microsoft YaHei" w:hint="eastAsia"/>
        </w:rPr>
        <w:t>earlier using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String</w:t>
      </w:r>
      <w:r w:rsidRPr="000032FF">
        <w:rPr>
          <w:rFonts w:eastAsia="Microsoft YaHei" w:hint="eastAsia"/>
        </w:rPr>
        <w:t>:</w:t>
      </w:r>
    </w:p>
    <w:p w14:paraId="7D34799A" w14:textId="77777777" w:rsidR="000032FF" w:rsidRPr="000032FF" w:rsidRDefault="000032FF" w:rsidP="008414B8">
      <w:pPr>
        <w:pStyle w:val="CodeA"/>
      </w:pPr>
      <w:r w:rsidRPr="000032FF">
        <w:t>{</w:t>
      </w:r>
    </w:p>
    <w:p w14:paraId="6129F30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 = String::from(</w:t>
      </w:r>
      <w:r w:rsidRPr="000032FF">
        <w:rPr>
          <w:color w:val="2AA198"/>
          <w:bdr w:val="none" w:sz="0" w:space="0" w:color="auto" w:frame="1"/>
        </w:rPr>
        <w:t>"hello"</w:t>
      </w:r>
      <w:r w:rsidRPr="000032FF">
        <w:rPr>
          <w:bdr w:val="none" w:sz="0" w:space="0" w:color="auto" w:frame="1"/>
        </w:rPr>
        <w:t xml:space="preserve">); </w:t>
      </w:r>
      <w:r w:rsidRPr="000032FF">
        <w:rPr>
          <w:color w:val="93A1A1"/>
          <w:bdr w:val="none" w:sz="0" w:space="0" w:color="auto" w:frame="1"/>
        </w:rPr>
        <w:t>// s is valid from this point forward</w:t>
      </w:r>
    </w:p>
    <w:p w14:paraId="215DCEA1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26CCC3F7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93A1A1"/>
          <w:bdr w:val="none" w:sz="0" w:space="0" w:color="auto" w:frame="1"/>
        </w:rPr>
        <w:t>// do stuff with s</w:t>
      </w:r>
    </w:p>
    <w:p w14:paraId="1886AD87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                                  // this scope is now over, and s is no longer valid</w:t>
      </w:r>
    </w:p>
    <w:p w14:paraId="01BBE2DF" w14:textId="77777777" w:rsidR="00DD4FDD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There is a natural point at which we can return the memory our</w:t>
      </w:r>
      <w:r w:rsidR="00DB424F">
        <w:rPr>
          <w:rFonts w:eastAsia="Microsoft YaHei"/>
        </w:rPr>
        <w:t xml:space="preserve"> </w:t>
      </w:r>
      <w:r w:rsidRPr="00DB424F">
        <w:rPr>
          <w:rStyle w:val="Literal"/>
        </w:rPr>
        <w:t>String</w:t>
      </w:r>
      <w:r w:rsidR="00DB424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needs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bac</w:t>
      </w:r>
      <w:r w:rsidR="001D016F">
        <w:rPr>
          <w:rFonts w:eastAsia="Microsoft YaHei" w:hint="eastAsia"/>
        </w:rPr>
        <w:t>k to the operating system: when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goes out of scope. When a variable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binding goes out of scope, Rust calls a special function for us. This function</w:t>
      </w:r>
      <w:r w:rsidR="00DD4FDD">
        <w:rPr>
          <w:rFonts w:eastAsia="Microsoft YaHei"/>
        </w:rPr>
        <w:t xml:space="preserve"> </w:t>
      </w:r>
      <w:r w:rsidR="001D016F">
        <w:rPr>
          <w:rFonts w:eastAsia="Microsoft YaHei" w:hint="eastAsia"/>
        </w:rPr>
        <w:t>is called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drop</w:t>
      </w:r>
      <w:r w:rsidR="001D016F">
        <w:rPr>
          <w:rFonts w:eastAsia="Microsoft YaHei" w:hint="eastAsia"/>
        </w:rPr>
        <w:t>, and it is where the author of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String</w:t>
      </w:r>
      <w:r w:rsidR="001D016F">
        <w:rPr>
          <w:rFonts w:ascii="Consolas" w:hAnsi="Consolas" w:cs="Courier New"/>
          <w:sz w:val="19"/>
          <w:szCs w:val="19"/>
          <w:bdr w:val="single" w:sz="6" w:space="2" w:color="EFEFEF" w:frame="1"/>
        </w:rPr>
        <w:t xml:space="preserve"> </w:t>
      </w:r>
      <w:r w:rsidRPr="000032FF">
        <w:rPr>
          <w:rFonts w:eastAsia="Microsoft YaHei" w:hint="eastAsia"/>
        </w:rPr>
        <w:t>can put the code to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return the memory.</w:t>
      </w:r>
      <w:r w:rsidR="001D016F">
        <w:rPr>
          <w:rFonts w:eastAsia="Microsoft YaHei" w:hint="eastAsia"/>
        </w:rPr>
        <w:t xml:space="preserve"> Rust calls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drop</w:t>
      </w:r>
      <w:r w:rsidR="001D016F">
        <w:rPr>
          <w:rFonts w:eastAsia="Microsoft YaHei"/>
        </w:rPr>
        <w:t xml:space="preserve"> </w:t>
      </w:r>
      <w:r w:rsidR="001D016F">
        <w:rPr>
          <w:rFonts w:eastAsia="Microsoft YaHei" w:hint="eastAsia"/>
        </w:rPr>
        <w:t xml:space="preserve">automatically at the </w:t>
      </w:r>
      <w:proofErr w:type="gramStart"/>
      <w:r w:rsidR="001D016F">
        <w:rPr>
          <w:rFonts w:eastAsia="Microsoft YaHei" w:hint="eastAsia"/>
        </w:rPr>
        <w:t>closing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}</w:t>
      </w:r>
      <w:proofErr w:type="gramEnd"/>
      <w:r w:rsidRPr="000032FF">
        <w:rPr>
          <w:rFonts w:eastAsia="Microsoft YaHei" w:hint="eastAsia"/>
        </w:rPr>
        <w:t>.</w:t>
      </w:r>
      <w:r w:rsidR="00DD4FDD">
        <w:rPr>
          <w:rFonts w:eastAsia="Microsoft YaHei"/>
        </w:rPr>
        <w:t xml:space="preserve"> </w:t>
      </w:r>
    </w:p>
    <w:p w14:paraId="1FFB3BC9" w14:textId="77777777" w:rsidR="000032FF" w:rsidRPr="000032FF" w:rsidRDefault="000032FF" w:rsidP="008414B8">
      <w:pPr>
        <w:pStyle w:val="Note"/>
        <w:rPr>
          <w:rFonts w:eastAsia="Microsoft YaHei"/>
        </w:rPr>
      </w:pPr>
      <w:r w:rsidRPr="000032FF">
        <w:rPr>
          <w:rFonts w:eastAsia="Microsoft YaHei" w:hint="eastAsia"/>
        </w:rPr>
        <w:t>Note: T</w:t>
      </w:r>
      <w:r w:rsidR="001D016F">
        <w:rPr>
          <w:rFonts w:eastAsia="Microsoft YaHei" w:hint="eastAsia"/>
        </w:rPr>
        <w:t>his pattern is sometimes called</w:t>
      </w:r>
      <w:r w:rsidR="001D016F">
        <w:rPr>
          <w:rFonts w:eastAsia="Microsoft YaHei"/>
        </w:rPr>
        <w:t xml:space="preserve"> </w:t>
      </w:r>
      <w:r w:rsidRPr="001D016F">
        <w:rPr>
          <w:rStyle w:val="EmphasisItalic"/>
          <w:rFonts w:eastAsia="Microsoft YaHei" w:hint="eastAsia"/>
        </w:rPr>
        <w:t>Resource Acquisition Is</w:t>
      </w:r>
      <w:r w:rsidR="00DD4FDD" w:rsidRPr="001D016F">
        <w:rPr>
          <w:rStyle w:val="EmphasisItalic"/>
          <w:rFonts w:eastAsia="Microsoft YaHei"/>
        </w:rPr>
        <w:t xml:space="preserve"> </w:t>
      </w:r>
      <w:r w:rsidRPr="001D016F">
        <w:rPr>
          <w:rStyle w:val="EmphasisItalic"/>
          <w:rFonts w:eastAsia="Microsoft YaHei" w:hint="eastAsia"/>
        </w:rPr>
        <w:t>Initialization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in C++, or RAII for short. While they are very similar,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Rust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 xml:space="preserve">s take on this concept has </w:t>
      </w:r>
      <w:commentRangeStart w:id="46"/>
      <w:r w:rsidRPr="000032FF">
        <w:rPr>
          <w:rFonts w:eastAsia="Microsoft YaHei" w:hint="eastAsia"/>
        </w:rPr>
        <w:t>a number of differences</w:t>
      </w:r>
      <w:commentRangeEnd w:id="46"/>
      <w:r w:rsidR="00924073">
        <w:rPr>
          <w:rStyle w:val="CommentReference"/>
          <w:i w:val="0"/>
        </w:rPr>
        <w:commentReference w:id="46"/>
      </w:r>
      <w:r w:rsidRPr="000032FF">
        <w:rPr>
          <w:rFonts w:eastAsia="Microsoft YaHei" w:hint="eastAsia"/>
        </w:rPr>
        <w:t>, so we don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tend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to use the same term. If you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re familiar with this idea, keep in mind that it</w:t>
      </w:r>
      <w:r w:rsidR="00DD4FDD">
        <w:rPr>
          <w:rFonts w:eastAsia="Microsoft YaHei"/>
        </w:rPr>
        <w:t xml:space="preserve"> </w:t>
      </w:r>
      <w:r w:rsidR="001D016F">
        <w:rPr>
          <w:rFonts w:eastAsia="Microsoft YaHei" w:hint="eastAsia"/>
        </w:rPr>
        <w:t>is</w:t>
      </w:r>
      <w:r w:rsidR="001D016F">
        <w:rPr>
          <w:rFonts w:eastAsia="Microsoft YaHei"/>
        </w:rPr>
        <w:t xml:space="preserve"> </w:t>
      </w:r>
      <w:r w:rsidRPr="001D016F">
        <w:rPr>
          <w:rStyle w:val="EmphasisItalic"/>
          <w:rFonts w:eastAsia="Microsoft YaHei" w:hint="eastAsia"/>
        </w:rPr>
        <w:t>roughly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similar in Rust, but not identical.</w:t>
      </w:r>
    </w:p>
    <w:p w14:paraId="04315F66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This pattern has a profound impact on the way that Rust code is written. It may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seem simple right now, but things can get tricky in more advanced situations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when we want to have multiple variable bindings use the data that we have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allocated on the heap. 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go over some of those situations now.</w:t>
      </w:r>
    </w:p>
    <w:p w14:paraId="75257A35" w14:textId="77777777" w:rsidR="000032FF" w:rsidRPr="000032FF" w:rsidRDefault="000032FF" w:rsidP="00DB424F">
      <w:pPr>
        <w:pStyle w:val="HeadB"/>
        <w:rPr>
          <w:rFonts w:eastAsia="Microsoft YaHei"/>
        </w:rPr>
      </w:pPr>
      <w:bookmarkStart w:id="47" w:name="ways-bindings-and-data-interact:-move"/>
      <w:bookmarkStart w:id="48" w:name="_Toc463621158"/>
      <w:bookmarkEnd w:id="47"/>
      <w:r w:rsidRPr="000032FF">
        <w:rPr>
          <w:rFonts w:eastAsia="Microsoft YaHei" w:hint="eastAsia"/>
        </w:rPr>
        <w:t>Ways Bindings and Data Interact: Move</w:t>
      </w:r>
      <w:bookmarkEnd w:id="48"/>
    </w:p>
    <w:p w14:paraId="39CE3F43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lastRenderedPageBreak/>
        <w:t>There are different ways that multiple bindings can interact with the same data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in Rust. 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take an example using an integer:</w:t>
      </w:r>
    </w:p>
    <w:p w14:paraId="385DB87E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let</w:t>
      </w:r>
      <w:r w:rsidRPr="000032FF">
        <w:t xml:space="preserve"> x = </w:t>
      </w:r>
      <w:r w:rsidRPr="000032FF">
        <w:rPr>
          <w:color w:val="2AA198"/>
        </w:rPr>
        <w:t>5</w:t>
      </w:r>
      <w:r w:rsidRPr="000032FF">
        <w:t>;</w:t>
      </w:r>
    </w:p>
    <w:p w14:paraId="7E7B9ABA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y = x;</w:t>
      </w:r>
    </w:p>
    <w:p w14:paraId="66EBD36B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We can probably guess what this is doing based on our experience with other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languages: </w:t>
      </w:r>
      <w:r w:rsidR="00DB424F">
        <w:rPr>
          <w:rFonts w:eastAsia="Microsoft YaHei"/>
        </w:rPr>
        <w:t>“</w:t>
      </w:r>
      <w:r w:rsidR="001D016F">
        <w:rPr>
          <w:rFonts w:eastAsia="Microsoft YaHei" w:hint="eastAsia"/>
        </w:rPr>
        <w:t>Bind the value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5</w:t>
      </w:r>
      <w:r w:rsidR="001D016F">
        <w:rPr>
          <w:rStyle w:val="Literal"/>
        </w:rPr>
        <w:t xml:space="preserve"> </w:t>
      </w:r>
      <w:r w:rsidR="001D016F">
        <w:rPr>
          <w:rFonts w:eastAsia="Microsoft YaHei" w:hint="eastAsia"/>
        </w:rPr>
        <w:t>to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x</w:t>
      </w:r>
      <w:r w:rsidRPr="000032FF">
        <w:rPr>
          <w:rFonts w:eastAsia="Microsoft YaHei" w:hint="eastAsia"/>
        </w:rPr>
        <w:t>, t</w:t>
      </w:r>
      <w:r w:rsidR="001D016F">
        <w:rPr>
          <w:rFonts w:eastAsia="Microsoft YaHei" w:hint="eastAsia"/>
        </w:rPr>
        <w:t>hen make a copy of the value in</w:t>
      </w:r>
      <w:r w:rsidR="001D016F">
        <w:rPr>
          <w:rFonts w:eastAsia="Microsoft YaHei"/>
        </w:rPr>
        <w:t xml:space="preserve"> </w:t>
      </w:r>
      <w:r w:rsidR="001D016F" w:rsidRPr="001D016F">
        <w:rPr>
          <w:rStyle w:val="Literal"/>
          <w:rFonts w:eastAsia="Microsoft YaHei"/>
        </w:rPr>
        <w:t>x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and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bind</w:t>
      </w:r>
      <w:r w:rsidR="001D016F">
        <w:rPr>
          <w:rFonts w:eastAsia="Microsoft YaHei" w:hint="eastAsia"/>
        </w:rPr>
        <w:t xml:space="preserve"> it to</w:t>
      </w:r>
      <w:r w:rsidR="001D016F">
        <w:rPr>
          <w:rFonts w:eastAsia="Microsoft YaHei"/>
        </w:rPr>
        <w:t xml:space="preserve"> </w:t>
      </w:r>
      <w:r w:rsidR="001D016F" w:rsidRPr="001D016F">
        <w:rPr>
          <w:rStyle w:val="Literal"/>
          <w:rFonts w:eastAsia="Microsoft YaHei"/>
        </w:rPr>
        <w:t>y</w:t>
      </w:r>
      <w:r w:rsidRPr="000032FF">
        <w:rPr>
          <w:rFonts w:eastAsia="Microsoft YaHei" w:hint="eastAsia"/>
        </w:rPr>
        <w:t>.</w:t>
      </w:r>
      <w:r w:rsidR="00DB424F">
        <w:rPr>
          <w:rFonts w:eastAsia="Microsoft YaHei"/>
        </w:rPr>
        <w:t>”</w:t>
      </w:r>
      <w:r w:rsidRPr="000032FF">
        <w:rPr>
          <w:rFonts w:eastAsia="Microsoft YaHei" w:hint="eastAsia"/>
        </w:rPr>
        <w:t xml:space="preserve"> We now have two bindings,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x</w:t>
      </w:r>
      <w:r w:rsidR="001D016F">
        <w:rPr>
          <w:rFonts w:eastAsia="Microsoft YaHei"/>
        </w:rPr>
        <w:t xml:space="preserve"> </w:t>
      </w:r>
      <w:r w:rsidR="001D016F">
        <w:rPr>
          <w:rFonts w:eastAsia="Microsoft YaHei" w:hint="eastAsia"/>
        </w:rPr>
        <w:t>and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y</w:t>
      </w:r>
      <w:r w:rsidR="001D016F">
        <w:rPr>
          <w:rFonts w:eastAsia="Microsoft YaHei" w:hint="eastAsia"/>
        </w:rPr>
        <w:t>, and both equal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5</w:t>
      </w:r>
      <w:r w:rsidRPr="000032FF">
        <w:rPr>
          <w:rFonts w:eastAsia="Microsoft YaHei" w:hint="eastAsia"/>
        </w:rPr>
        <w:t>.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This is indeed what is happening since integers are simple values with a known,</w:t>
      </w:r>
      <w:r w:rsidR="00DD4FDD">
        <w:rPr>
          <w:rFonts w:eastAsia="Microsoft YaHei"/>
        </w:rPr>
        <w:t xml:space="preserve"> </w:t>
      </w:r>
      <w:r w:rsidR="001D016F">
        <w:rPr>
          <w:rFonts w:eastAsia="Microsoft YaHei" w:hint="eastAsia"/>
        </w:rPr>
        <w:t>fixed size, and these two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5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values are pushed onto the stack.</w:t>
      </w:r>
    </w:p>
    <w:p w14:paraId="001AA7D6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Now let</w:t>
      </w:r>
      <w:r w:rsidR="008414B8">
        <w:rPr>
          <w:rFonts w:eastAsia="Microsoft YaHei"/>
        </w:rPr>
        <w:t>’</w:t>
      </w:r>
      <w:r w:rsidR="001D016F">
        <w:rPr>
          <w:rFonts w:eastAsia="Microsoft YaHei" w:hint="eastAsia"/>
        </w:rPr>
        <w:t>s look at the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String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version:</w:t>
      </w:r>
    </w:p>
    <w:p w14:paraId="19A568CD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let</w:t>
      </w:r>
      <w:r w:rsidRPr="000032FF">
        <w:t xml:space="preserve"> s1 = String::from(</w:t>
      </w:r>
      <w:r w:rsidRPr="000032FF">
        <w:rPr>
          <w:color w:val="2AA198"/>
        </w:rPr>
        <w:t>"hello"</w:t>
      </w:r>
      <w:r w:rsidRPr="000032FF">
        <w:t>);</w:t>
      </w:r>
    </w:p>
    <w:p w14:paraId="79B252D1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s2 = s1;</w:t>
      </w:r>
    </w:p>
    <w:p w14:paraId="49201C09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This looks very similar to the previous code, so we might assume that the way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it works would be the same: that the second line would make a copy of the value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in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s1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and bind it to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s2</w:t>
      </w:r>
      <w:r w:rsidRPr="000032FF">
        <w:rPr>
          <w:rFonts w:eastAsia="Microsoft YaHei" w:hint="eastAsia"/>
        </w:rPr>
        <w:t>. This isn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quite what happens.</w:t>
      </w:r>
    </w:p>
    <w:p w14:paraId="6FE057EA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To explain this more thoroughly, let</w:t>
      </w:r>
      <w:r w:rsidR="008414B8">
        <w:rPr>
          <w:rFonts w:eastAsia="Microsoft YaHei"/>
        </w:rPr>
        <w:t>’</w:t>
      </w:r>
      <w:r w:rsidR="001D016F">
        <w:rPr>
          <w:rFonts w:eastAsia="Microsoft YaHei" w:hint="eastAsia"/>
        </w:rPr>
        <w:t>s take a look at what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String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looks like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un</w:t>
      </w:r>
      <w:r w:rsidR="001D016F">
        <w:rPr>
          <w:rFonts w:eastAsia="Microsoft YaHei" w:hint="eastAsia"/>
        </w:rPr>
        <w:t>der the covers in Figure 4-1. A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String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is made up of three parts, shown on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 left: a pointer to the memory that holds the contents of the string, a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length, and a capacity. This group of data is stored on the stack. On the right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is the memory that holds the contents, and this is on the heap.</w:t>
      </w:r>
    </w:p>
    <w:p w14:paraId="0C999343" w14:textId="77777777" w:rsidR="001D016F" w:rsidRDefault="000032FF" w:rsidP="001D016F">
      <w:pPr>
        <w:pStyle w:val="Caption"/>
        <w:rPr>
          <w:rStyle w:val="Literal"/>
        </w:rPr>
      </w:pPr>
      <w:r>
        <w:rPr>
          <w:rFonts w:ascii="Microsoft YaHei" w:eastAsia="Microsoft YaHei" w:hAnsi="Microsoft YaHei"/>
          <w:noProof/>
          <w:color w:val="222222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794C0E0D" wp14:editId="75C40EFE">
                <wp:extent cx="304800" cy="304800"/>
                <wp:effectExtent l="0" t="0" r="0" b="0"/>
                <wp:docPr id="6" name="Rectangle 6" descr="String in mem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54D213" id="Rectangle 6" o:spid="_x0000_s1026" alt="String in memo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U&#10;OJ89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="001D016F">
        <w:rPr>
          <w:rFonts w:ascii="Microsoft YaHei" w:eastAsia="Microsoft YaHei" w:hAnsi="Microsoft YaHei"/>
          <w:noProof/>
          <w:color w:val="222222"/>
          <w:sz w:val="23"/>
          <w:szCs w:val="23"/>
        </w:rPr>
        <w:drawing>
          <wp:inline distT="0" distB="0" distL="0" distR="0" wp14:anchorId="7D80134A" wp14:editId="3571092D">
            <wp:extent cx="5943600" cy="4157508"/>
            <wp:effectExtent l="0" t="0" r="0" b="0"/>
            <wp:docPr id="7" name="Picture 7" descr="C:\Users\User\Google Drive\Rust\02 to edit\Ch 4 images\trpl0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Rust\02 to edit\Ch 4 images\trpl04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49"/>
      <w:r w:rsidRPr="000032FF">
        <w:rPr>
          <w:rFonts w:eastAsia="Microsoft YaHei" w:hint="eastAsia"/>
        </w:rPr>
        <w:t>Figure 4-1</w:t>
      </w:r>
      <w:r w:rsidR="001D016F">
        <w:rPr>
          <w:rFonts w:eastAsia="Microsoft YaHei" w:hint="eastAsia"/>
        </w:rPr>
        <w:t xml:space="preserve">: </w:t>
      </w:r>
      <w:commentRangeEnd w:id="49"/>
      <w:r w:rsidR="00C51AAB">
        <w:rPr>
          <w:rStyle w:val="CommentReference"/>
          <w:rFonts w:ascii="Times New Roman" w:hAnsi="Times New Roman"/>
          <w:bCs w:val="0"/>
          <w:i w:val="0"/>
        </w:rPr>
        <w:commentReference w:id="49"/>
      </w:r>
      <w:r w:rsidR="001D016F">
        <w:rPr>
          <w:rFonts w:eastAsia="Microsoft YaHei" w:hint="eastAsia"/>
        </w:rPr>
        <w:t>Representation in memory of a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String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holding the value </w:t>
      </w:r>
      <w:r w:rsidR="00DB424F">
        <w:rPr>
          <w:rFonts w:eastAsia="Microsoft YaHei"/>
        </w:rPr>
        <w:t>“</w:t>
      </w:r>
      <w:r w:rsidRPr="000032FF">
        <w:rPr>
          <w:rFonts w:eastAsia="Microsoft YaHei" w:hint="eastAsia"/>
        </w:rPr>
        <w:t>hello</w:t>
      </w:r>
      <w:r w:rsidR="00DB424F">
        <w:rPr>
          <w:rFonts w:eastAsia="Microsoft YaHei"/>
        </w:rPr>
        <w:t>”</w:t>
      </w:r>
      <w:r w:rsidR="00DD4FDD">
        <w:rPr>
          <w:rFonts w:eastAsia="Microsoft YaHei"/>
        </w:rPr>
        <w:t xml:space="preserve"> </w:t>
      </w:r>
      <w:r w:rsidR="001D016F">
        <w:rPr>
          <w:rFonts w:eastAsia="Microsoft YaHei" w:hint="eastAsia"/>
        </w:rPr>
        <w:t>bound to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s1</w:t>
      </w:r>
    </w:p>
    <w:p w14:paraId="7AB33080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The length is how much memory, in bytes, the contents of th</w:t>
      </w:r>
      <w:r w:rsidR="001D016F">
        <w:rPr>
          <w:rFonts w:eastAsia="Microsoft YaHei" w:hint="eastAsia"/>
        </w:rPr>
        <w:t>e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String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currently using. The capacity is the total amount of memory, in bytes, that the</w:t>
      </w:r>
      <w:r w:rsidR="00DD4FDD">
        <w:rPr>
          <w:rFonts w:eastAsia="Microsoft YaHei"/>
        </w:rPr>
        <w:t xml:space="preserve"> </w:t>
      </w:r>
      <w:r w:rsidRPr="001D016F">
        <w:rPr>
          <w:rStyle w:val="Literal"/>
        </w:rPr>
        <w:t>String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has gotten from the operating system. The difference between length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and capacity matters but not in this context, so for now, 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fine to ignore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 capacity.</w:t>
      </w:r>
    </w:p>
    <w:p w14:paraId="4758A36C" w14:textId="77777777" w:rsidR="000032FF" w:rsidRPr="000032FF" w:rsidRDefault="001D016F" w:rsidP="008414B8">
      <w:pPr>
        <w:pStyle w:val="Body"/>
        <w:rPr>
          <w:rFonts w:eastAsia="Microsoft YaHei"/>
        </w:rPr>
      </w:pPr>
      <w:r>
        <w:rPr>
          <w:rFonts w:eastAsia="Microsoft YaHei" w:hint="eastAsia"/>
        </w:rPr>
        <w:t>When we assign</w:t>
      </w:r>
      <w:r>
        <w:rPr>
          <w:rFonts w:eastAsia="Microsoft YaHei"/>
        </w:rPr>
        <w:t xml:space="preserve"> </w:t>
      </w:r>
      <w:r>
        <w:rPr>
          <w:rStyle w:val="Literal"/>
        </w:rPr>
        <w:t xml:space="preserve">s1 </w:t>
      </w:r>
      <w:r>
        <w:rPr>
          <w:rFonts w:eastAsia="Microsoft YaHei" w:hint="eastAsia"/>
        </w:rPr>
        <w:t>to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s2</w:t>
      </w:r>
      <w:r>
        <w:rPr>
          <w:rFonts w:eastAsia="Microsoft YaHei" w:hint="eastAsia"/>
        </w:rPr>
        <w:t>, the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String</w:t>
      </w:r>
      <w:r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data itself is copied, meaning we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copy the pointer, the length, and the capacity that are on the stack. We do not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cop</w:t>
      </w:r>
      <w:r>
        <w:rPr>
          <w:rFonts w:eastAsia="Microsoft YaHei" w:hint="eastAsia"/>
        </w:rPr>
        <w:t>y the data on the heap that the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String</w:t>
      </w:r>
      <w:r>
        <w:rPr>
          <w:rStyle w:val="Literal"/>
        </w:rPr>
        <w:t>’</w:t>
      </w:r>
      <w:r w:rsidR="000032FF" w:rsidRPr="000032FF">
        <w:rPr>
          <w:rFonts w:eastAsia="Microsoft YaHei" w:hint="eastAsia"/>
        </w:rPr>
        <w:t>s pointer refers to. In other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words, it looks like figure 4-2.</w:t>
      </w:r>
    </w:p>
    <w:p w14:paraId="2E824911" w14:textId="77777777" w:rsidR="000032FF" w:rsidRPr="001D016F" w:rsidRDefault="000032FF" w:rsidP="001D016F">
      <w:pPr>
        <w:pStyle w:val="Caption"/>
        <w:rPr>
          <w:rFonts w:ascii="Microsoft YaHei" w:eastAsia="Microsoft YaHei" w:hAnsi="Microsoft YaHei"/>
          <w:color w:val="222222"/>
          <w:sz w:val="23"/>
          <w:szCs w:val="23"/>
        </w:rPr>
      </w:pPr>
      <w:r>
        <w:rPr>
          <w:rFonts w:ascii="Microsoft YaHei" w:eastAsia="Microsoft YaHei" w:hAnsi="Microsoft YaHei"/>
          <w:noProof/>
          <w:color w:val="222222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4C79D099" wp14:editId="784461D5">
                <wp:extent cx="304800" cy="304800"/>
                <wp:effectExtent l="0" t="0" r="0" b="0"/>
                <wp:docPr id="5" name="Rectangle 5" descr="s1 and s2 pointing to the same va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E9E601" id="Rectangle 5" o:spid="_x0000_s1026" alt="s1 and s2 pointing to the same val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kllBtECAADk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="001D016F">
        <w:rPr>
          <w:rFonts w:ascii="Microsoft YaHei" w:eastAsia="Microsoft YaHei" w:hAnsi="Microsoft YaHei"/>
          <w:noProof/>
          <w:color w:val="222222"/>
          <w:sz w:val="23"/>
          <w:szCs w:val="23"/>
        </w:rPr>
        <w:drawing>
          <wp:inline distT="0" distB="0" distL="0" distR="0" wp14:anchorId="726A29ED" wp14:editId="6DD76B8C">
            <wp:extent cx="5943600" cy="5943600"/>
            <wp:effectExtent l="0" t="0" r="0" b="0"/>
            <wp:docPr id="8" name="Picture 8" descr="C:\Users\User\Google Drive\Rust\02 to edit\Ch 4 images\trpl0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Google Drive\Rust\02 to edit\Ch 4 images\trpl04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2FF">
        <w:rPr>
          <w:rFonts w:eastAsia="Microsoft YaHei" w:hint="eastAsia"/>
        </w:rPr>
        <w:t>Figure 4-2: Representation in memory of the binding </w:t>
      </w:r>
      <w:r w:rsidRPr="000032FF">
        <w:rPr>
          <w:rFonts w:ascii="Consolas" w:hAnsi="Consolas" w:cs="Courier New"/>
          <w:sz w:val="19"/>
          <w:szCs w:val="19"/>
          <w:bdr w:val="single" w:sz="6" w:space="2" w:color="EFEFEF" w:frame="1"/>
        </w:rPr>
        <w:t>s2</w:t>
      </w:r>
      <w:r w:rsidRPr="000032FF">
        <w:rPr>
          <w:rFonts w:eastAsia="Microsoft YaHei" w:hint="eastAsia"/>
        </w:rPr>
        <w:t> that has a copy of</w:t>
      </w:r>
      <w:r w:rsidR="00DD4FDD">
        <w:rPr>
          <w:rFonts w:eastAsia="Microsoft YaHei"/>
        </w:rPr>
        <w:t xml:space="preserve"> </w:t>
      </w:r>
      <w:r w:rsidRPr="000032FF">
        <w:rPr>
          <w:rFonts w:ascii="Consolas" w:hAnsi="Consolas" w:cs="Courier New"/>
          <w:sz w:val="19"/>
          <w:szCs w:val="19"/>
          <w:bdr w:val="single" w:sz="6" w:space="2" w:color="EFEFEF" w:frame="1"/>
        </w:rPr>
        <w:t>s1</w:t>
      </w:r>
      <w:r w:rsidRPr="000032FF">
        <w:rPr>
          <w:rFonts w:eastAsia="Microsoft YaHei" w:hint="eastAsia"/>
        </w:rPr>
        <w:t>‘</w:t>
      </w:r>
      <w:r w:rsidRPr="000032FF">
        <w:rPr>
          <w:rFonts w:eastAsia="Microsoft YaHei" w:hint="eastAsia"/>
        </w:rPr>
        <w:t>s pointer, length and capacity</w:t>
      </w:r>
    </w:p>
    <w:p w14:paraId="5739DB0E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And</w:t>
      </w:r>
      <w:r w:rsidR="001D016F">
        <w:rPr>
          <w:rFonts w:eastAsia="Microsoft YaHei"/>
        </w:rPr>
        <w:t xml:space="preserve"> </w:t>
      </w:r>
      <w:r w:rsidRPr="001D016F">
        <w:rPr>
          <w:rStyle w:val="EmphasisItalic"/>
          <w:rFonts w:eastAsia="Microsoft YaHei" w:hint="eastAsia"/>
        </w:rPr>
        <w:t>not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Figure 4-3, which is what memory would look like if Rust instead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copied the heap data as well. </w:t>
      </w:r>
      <w:r w:rsidR="001D016F">
        <w:rPr>
          <w:rFonts w:eastAsia="Microsoft YaHei" w:hint="eastAsia"/>
        </w:rPr>
        <w:t>If Rust did this, the operation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s2 = s1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could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potentially be very expensive if the data on the heap was large.</w:t>
      </w:r>
    </w:p>
    <w:p w14:paraId="619585AB" w14:textId="77777777" w:rsidR="000032FF" w:rsidRPr="000032FF" w:rsidRDefault="000032FF" w:rsidP="001D016F">
      <w:pPr>
        <w:pStyle w:val="Caption"/>
        <w:rPr>
          <w:rFonts w:eastAsia="Microsoft YaHei"/>
        </w:rPr>
      </w:pPr>
      <w:r>
        <w:rPr>
          <w:rFonts w:ascii="Microsoft YaHei" w:eastAsia="Microsoft YaHei" w:hAnsi="Microsoft YaHei"/>
          <w:noProof/>
          <w:color w:val="222222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7C45BCD6" wp14:editId="1A6A5C00">
                <wp:extent cx="304800" cy="304800"/>
                <wp:effectExtent l="0" t="0" r="0" b="0"/>
                <wp:docPr id="4" name="Rectangle 4" descr="s1 and s2 to two pla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B14661" id="Rectangle 4" o:spid="_x0000_s1026" alt="s1 and s2 to two plac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bKYZ/JAgAA1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="001D016F">
        <w:rPr>
          <w:rFonts w:eastAsia="Microsoft YaHei"/>
          <w:noProof/>
        </w:rPr>
        <w:drawing>
          <wp:inline distT="0" distB="0" distL="0" distR="0" wp14:anchorId="7D582205" wp14:editId="391E1899">
            <wp:extent cx="5943600" cy="7729692"/>
            <wp:effectExtent l="0" t="0" r="0" b="5080"/>
            <wp:docPr id="9" name="Picture 9" descr="C:\Users\User\Google Drive\Rust\02 to edit\Ch 4 images\trpl0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Google Drive\Rust\02 to edit\Ch 4 images\trpl04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2FF">
        <w:rPr>
          <w:rFonts w:eastAsia="Microsoft YaHei" w:hint="eastAsia"/>
        </w:rPr>
        <w:lastRenderedPageBreak/>
        <w:t>Figure 4-3: Another possibility for what </w:t>
      </w:r>
      <w:r w:rsidRPr="000032FF">
        <w:rPr>
          <w:rFonts w:ascii="Consolas" w:hAnsi="Consolas" w:cs="Courier New"/>
          <w:sz w:val="19"/>
          <w:szCs w:val="19"/>
          <w:bdr w:val="single" w:sz="6" w:space="2" w:color="EFEFEF" w:frame="1"/>
        </w:rPr>
        <w:t>s2 = s1</w:t>
      </w:r>
      <w:r w:rsidRPr="000032FF">
        <w:rPr>
          <w:rFonts w:eastAsia="Microsoft YaHei" w:hint="eastAsia"/>
        </w:rPr>
        <w:t> might do, if Rust chose to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copy heap data as well.</w:t>
      </w:r>
    </w:p>
    <w:p w14:paraId="4035EC4E" w14:textId="77777777" w:rsidR="000032FF" w:rsidRPr="000032FF" w:rsidRDefault="000032FF" w:rsidP="001D016F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Earlier, we said that when a binding goes out of scope, Rust will automatically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call</w:t>
      </w:r>
      <w:r w:rsidR="001D016F">
        <w:rPr>
          <w:rFonts w:eastAsia="Microsoft YaHei" w:hint="eastAsia"/>
        </w:rPr>
        <w:t xml:space="preserve"> the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drop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function and clean up the heap memory for that binding. But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in figure 4-2, we see both data pointers pointing to the same location. This is</w:t>
      </w:r>
      <w:r w:rsidR="00DD4FDD">
        <w:rPr>
          <w:rFonts w:eastAsia="Microsoft YaHei"/>
        </w:rPr>
        <w:t xml:space="preserve"> </w:t>
      </w:r>
      <w:r w:rsidR="001D016F">
        <w:rPr>
          <w:rFonts w:eastAsia="Microsoft YaHei" w:hint="eastAsia"/>
        </w:rPr>
        <w:t>a problem: when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s2</w:t>
      </w:r>
      <w:r w:rsidR="001D016F">
        <w:rPr>
          <w:rFonts w:eastAsia="Microsoft YaHei"/>
        </w:rPr>
        <w:t xml:space="preserve"> </w:t>
      </w:r>
      <w:r w:rsidR="001D016F">
        <w:rPr>
          <w:rFonts w:eastAsia="Microsoft YaHei" w:hint="eastAsia"/>
        </w:rPr>
        <w:t>and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s1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go out of scope, they will both try to free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same memory. This is known as a</w:t>
      </w:r>
      <w:r w:rsidR="001D016F">
        <w:rPr>
          <w:rFonts w:eastAsia="Microsoft YaHei"/>
        </w:rPr>
        <w:t xml:space="preserve"> </w:t>
      </w:r>
      <w:r w:rsidRPr="001D016F">
        <w:rPr>
          <w:rStyle w:val="EmphasisItalic"/>
          <w:rFonts w:eastAsia="Microsoft YaHei" w:hint="eastAsia"/>
        </w:rPr>
        <w:t>double free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error and is one of the memory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safety bugs we mentioned before. </w:t>
      </w:r>
      <w:commentRangeStart w:id="50"/>
      <w:r w:rsidRPr="000032FF">
        <w:rPr>
          <w:rFonts w:eastAsia="Microsoft YaHei" w:hint="eastAsia"/>
        </w:rPr>
        <w:t xml:space="preserve">Freeing </w:t>
      </w:r>
      <w:commentRangeEnd w:id="50"/>
      <w:r w:rsidR="00924073">
        <w:rPr>
          <w:rStyle w:val="CommentReference"/>
        </w:rPr>
        <w:commentReference w:id="50"/>
      </w:r>
      <w:r w:rsidRPr="000032FF">
        <w:rPr>
          <w:rFonts w:eastAsia="Microsoft YaHei" w:hint="eastAsia"/>
        </w:rPr>
        <w:t>memory twice can lead to memory</w:t>
      </w:r>
      <w:r w:rsidR="001D016F">
        <w:rPr>
          <w:rFonts w:eastAsia="Microsoft YaHei"/>
        </w:rPr>
        <w:t xml:space="preserve"> </w:t>
      </w:r>
      <w:r w:rsidR="00DD4FDD">
        <w:rPr>
          <w:rFonts w:eastAsia="Microsoft YaHei"/>
        </w:rPr>
        <w:t>corruptio</w:t>
      </w:r>
      <w:r w:rsidRPr="000032FF">
        <w:rPr>
          <w:rFonts w:eastAsia="Microsoft YaHei" w:hint="eastAsia"/>
        </w:rPr>
        <w:t>n, which can potentially lead to security vulnerabilities.</w:t>
      </w:r>
    </w:p>
    <w:p w14:paraId="6FB7377D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In order to ensure memory safety, there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one more detail to what happens in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this situation in Rust. Instead of trying to copy the allocated memory, Rust</w:t>
      </w:r>
      <w:r w:rsidR="00DD4FDD">
        <w:rPr>
          <w:rFonts w:eastAsia="Microsoft YaHei"/>
        </w:rPr>
        <w:t xml:space="preserve"> </w:t>
      </w:r>
      <w:r w:rsidR="001D016F">
        <w:rPr>
          <w:rFonts w:eastAsia="Microsoft YaHei" w:hint="eastAsia"/>
        </w:rPr>
        <w:t>says that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s1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is no longer valid and, therefore, doesn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need to free anything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when it goes out of scope. Check out w</w:t>
      </w:r>
      <w:r w:rsidR="001D016F">
        <w:rPr>
          <w:rFonts w:eastAsia="Microsoft YaHei" w:hint="eastAsia"/>
        </w:rPr>
        <w:t>hat happens when you try to use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s1</w:t>
      </w:r>
      <w:r w:rsidR="001D016F">
        <w:rPr>
          <w:rStyle w:val="Literal"/>
        </w:rPr>
        <w:t xml:space="preserve"> </w:t>
      </w:r>
      <w:r w:rsidR="001D016F">
        <w:rPr>
          <w:rFonts w:eastAsia="Microsoft YaHei" w:hint="eastAsia"/>
        </w:rPr>
        <w:t>after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s2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is created:</w:t>
      </w:r>
    </w:p>
    <w:p w14:paraId="62D8975E" w14:textId="77777777" w:rsidR="000032FF" w:rsidRPr="000032FF" w:rsidRDefault="000032FF" w:rsidP="008414B8">
      <w:pPr>
        <w:pStyle w:val="CodeA"/>
      </w:pPr>
      <w:r w:rsidRPr="000032FF">
        <w:t>let s1 = String::from("hello");</w:t>
      </w:r>
    </w:p>
    <w:p w14:paraId="2A33CCCA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let s2 = s1;</w:t>
      </w:r>
    </w:p>
    <w:p w14:paraId="20441A7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6FB8A3E4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println!("{}", s1);</w:t>
      </w:r>
    </w:p>
    <w:p w14:paraId="19745F69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You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ll get an error like this:</w:t>
      </w:r>
    </w:p>
    <w:p w14:paraId="207D031B" w14:textId="77777777" w:rsidR="000032FF" w:rsidRPr="000032FF" w:rsidRDefault="000032FF" w:rsidP="008414B8">
      <w:pPr>
        <w:pStyle w:val="CodeA"/>
      </w:pPr>
      <w:r w:rsidRPr="000032FF">
        <w:rPr>
          <w:color w:val="2AA198"/>
        </w:rPr>
        <w:t>5</w:t>
      </w:r>
      <w:r w:rsidRPr="000032FF">
        <w:t>:</w:t>
      </w:r>
      <w:r w:rsidRPr="000032FF">
        <w:rPr>
          <w:color w:val="2AA198"/>
        </w:rPr>
        <w:t>22</w:t>
      </w:r>
      <w:r w:rsidRPr="000032FF">
        <w:t xml:space="preserve"> error: use of moved value: `s1` [E0382]</w:t>
      </w:r>
    </w:p>
    <w:p w14:paraId="76ECF2F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println!(</w:t>
      </w:r>
      <w:r w:rsidRPr="000032FF">
        <w:rPr>
          <w:color w:val="2AA198"/>
          <w:bdr w:val="none" w:sz="0" w:space="0" w:color="auto" w:frame="1"/>
        </w:rPr>
        <w:t>"{}"</w:t>
      </w:r>
      <w:r w:rsidRPr="000032FF">
        <w:rPr>
          <w:bdr w:val="none" w:sz="0" w:space="0" w:color="auto" w:frame="1"/>
        </w:rPr>
        <w:t>, s1);</w:t>
      </w:r>
    </w:p>
    <w:p w14:paraId="7B326EA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       ^~</w:t>
      </w:r>
    </w:p>
    <w:p w14:paraId="58CC1D6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>5</w:t>
      </w:r>
      <w:r w:rsidRPr="000032FF">
        <w:rPr>
          <w:bdr w:val="none" w:sz="0" w:space="0" w:color="auto" w:frame="1"/>
        </w:rPr>
        <w:t>:</w:t>
      </w:r>
      <w:r w:rsidRPr="000032FF">
        <w:rPr>
          <w:color w:val="2AA198"/>
          <w:bdr w:val="none" w:sz="0" w:space="0" w:color="auto" w:frame="1"/>
        </w:rPr>
        <w:t>24</w:t>
      </w:r>
      <w:r w:rsidRPr="000032FF">
        <w:rPr>
          <w:bdr w:val="none" w:sz="0" w:space="0" w:color="auto" w:frame="1"/>
        </w:rPr>
        <w:t xml:space="preserve"> note: </w:t>
      </w:r>
      <w:r w:rsidRPr="000032FF">
        <w:rPr>
          <w:color w:val="859900"/>
          <w:bdr w:val="none" w:sz="0" w:space="0" w:color="auto" w:frame="1"/>
        </w:rPr>
        <w:t>in</w:t>
      </w:r>
      <w:r w:rsidRPr="000032FF">
        <w:rPr>
          <w:bdr w:val="none" w:sz="0" w:space="0" w:color="auto" w:frame="1"/>
        </w:rPr>
        <w:t xml:space="preserve"> this expansion of println! (defined </w:t>
      </w:r>
      <w:r w:rsidRPr="000032FF">
        <w:rPr>
          <w:color w:val="859900"/>
          <w:bdr w:val="none" w:sz="0" w:space="0" w:color="auto" w:frame="1"/>
        </w:rPr>
        <w:t>in</w:t>
      </w:r>
      <w:r w:rsidRPr="000032FF">
        <w:rPr>
          <w:bdr w:val="none" w:sz="0" w:space="0" w:color="auto" w:frame="1"/>
        </w:rPr>
        <w:t xml:space="preserve"> &lt;std macros&gt;)</w:t>
      </w:r>
    </w:p>
    <w:p w14:paraId="299050A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>3</w:t>
      </w:r>
      <w:r w:rsidRPr="000032FF">
        <w:rPr>
          <w:bdr w:val="none" w:sz="0" w:space="0" w:color="auto" w:frame="1"/>
        </w:rPr>
        <w:t>:</w:t>
      </w:r>
      <w:r w:rsidRPr="000032FF">
        <w:rPr>
          <w:color w:val="2AA198"/>
          <w:bdr w:val="none" w:sz="0" w:space="0" w:color="auto" w:frame="1"/>
        </w:rPr>
        <w:t>11</w:t>
      </w:r>
      <w:r w:rsidRPr="000032FF">
        <w:rPr>
          <w:bdr w:val="none" w:sz="0" w:space="0" w:color="auto" w:frame="1"/>
        </w:rPr>
        <w:t xml:space="preserve"> note: `s1` moved here because it has </w:t>
      </w:r>
      <w:r w:rsidRPr="000032FF">
        <w:rPr>
          <w:color w:val="268BD2"/>
          <w:bdr w:val="none" w:sz="0" w:space="0" w:color="auto" w:frame="1"/>
        </w:rPr>
        <w:t>type</w:t>
      </w:r>
      <w:r w:rsidRPr="000032FF">
        <w:rPr>
          <w:bdr w:val="none" w:sz="0" w:space="0" w:color="auto" w:frame="1"/>
        </w:rPr>
        <w:t xml:space="preserve"> `collections::string::String`, </w:t>
      </w:r>
      <w:r w:rsidRPr="000032FF">
        <w:rPr>
          <w:color w:val="268BD2"/>
          <w:bdr w:val="none" w:sz="0" w:space="0" w:color="auto" w:frame="1"/>
        </w:rPr>
        <w:t>which</w:t>
      </w:r>
      <w:r w:rsidRPr="000032FF">
        <w:rPr>
          <w:bdr w:val="none" w:sz="0" w:space="0" w:color="auto" w:frame="1"/>
        </w:rPr>
        <w:t xml:space="preserve"> is moved by default</w:t>
      </w:r>
    </w:p>
    <w:p w14:paraId="20721F6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</w:t>
      </w:r>
      <w:r w:rsidRPr="000032FF">
        <w:rPr>
          <w:color w:val="268BD2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s2 = s1;</w:t>
      </w:r>
    </w:p>
    <w:p w14:paraId="552AC5D9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^~</w:t>
      </w:r>
    </w:p>
    <w:p w14:paraId="64F4E81A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 xml:space="preserve">If you have heard the terms </w:t>
      </w:r>
      <w:r w:rsidR="00DB424F">
        <w:rPr>
          <w:rFonts w:eastAsia="Microsoft YaHei"/>
        </w:rPr>
        <w:t>“</w:t>
      </w:r>
      <w:r w:rsidRPr="000032FF">
        <w:rPr>
          <w:rFonts w:eastAsia="Microsoft YaHei" w:hint="eastAsia"/>
        </w:rPr>
        <w:t>shallow copy</w:t>
      </w:r>
      <w:r w:rsidR="00DB424F">
        <w:rPr>
          <w:rFonts w:eastAsia="Microsoft YaHei"/>
        </w:rPr>
        <w:t>”</w:t>
      </w:r>
      <w:r w:rsidRPr="000032FF">
        <w:rPr>
          <w:rFonts w:eastAsia="Microsoft YaHei" w:hint="eastAsia"/>
        </w:rPr>
        <w:t xml:space="preserve"> and </w:t>
      </w:r>
      <w:r w:rsidR="00DB424F">
        <w:rPr>
          <w:rFonts w:eastAsia="Microsoft YaHei"/>
        </w:rPr>
        <w:t>“</w:t>
      </w:r>
      <w:r w:rsidRPr="000032FF">
        <w:rPr>
          <w:rFonts w:eastAsia="Microsoft YaHei" w:hint="eastAsia"/>
        </w:rPr>
        <w:t>deep copy</w:t>
      </w:r>
      <w:r w:rsidR="00DB424F">
        <w:rPr>
          <w:rFonts w:eastAsia="Microsoft YaHei"/>
        </w:rPr>
        <w:t>”</w:t>
      </w:r>
      <w:r w:rsidRPr="000032FF">
        <w:rPr>
          <w:rFonts w:eastAsia="Microsoft YaHei" w:hint="eastAsia"/>
        </w:rPr>
        <w:t xml:space="preserve"> while working with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other languages, the concept of copying the pointer, length, and capacity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without copying the data probably sounds like a shallow copy. But because Rust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also invalidates the first binding, instead of calling this a shallow copy,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known as a</w:t>
      </w:r>
      <w:r w:rsidR="001D016F">
        <w:rPr>
          <w:rFonts w:eastAsia="Microsoft YaHei"/>
        </w:rPr>
        <w:t xml:space="preserve"> </w:t>
      </w:r>
      <w:r w:rsidRPr="001D016F">
        <w:rPr>
          <w:rStyle w:val="EmphasisItalic"/>
          <w:rFonts w:eastAsia="Microsoft YaHei" w:hint="eastAsia"/>
        </w:rPr>
        <w:t>move</w:t>
      </w:r>
      <w:r w:rsidRPr="000032FF">
        <w:rPr>
          <w:rFonts w:eastAsia="Microsoft YaHei" w:hint="eastAsia"/>
        </w:rPr>
        <w:t>. Here we</w:t>
      </w:r>
      <w:r w:rsidR="001D016F">
        <w:rPr>
          <w:rFonts w:eastAsia="Microsoft YaHei" w:hint="eastAsia"/>
        </w:rPr>
        <w:t xml:space="preserve"> would read this by saying that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s1</w:t>
      </w:r>
      <w:r w:rsidR="001D016F">
        <w:rPr>
          <w:rFonts w:eastAsia="Microsoft YaHei"/>
        </w:rPr>
        <w:t xml:space="preserve"> </w:t>
      </w:r>
      <w:r w:rsidR="001D016F">
        <w:rPr>
          <w:rFonts w:eastAsia="Microsoft YaHei" w:hint="eastAsia"/>
        </w:rPr>
        <w:t>was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  <w:i/>
          <w:iCs/>
        </w:rPr>
        <w:t>moved</w:t>
      </w:r>
      <w:r w:rsidR="00DD4FDD">
        <w:rPr>
          <w:rFonts w:eastAsia="Microsoft YaHei"/>
          <w:i/>
          <w:iCs/>
        </w:rPr>
        <w:t xml:space="preserve"> </w:t>
      </w:r>
      <w:r w:rsidR="001D016F">
        <w:rPr>
          <w:rFonts w:eastAsia="Microsoft YaHei" w:hint="eastAsia"/>
        </w:rPr>
        <w:t>into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s2</w:t>
      </w:r>
      <w:r w:rsidRPr="000032FF">
        <w:rPr>
          <w:rFonts w:eastAsia="Microsoft YaHei" w:hint="eastAsia"/>
        </w:rPr>
        <w:t>. So what actually happens looks like Figure 4-4.</w:t>
      </w:r>
    </w:p>
    <w:p w14:paraId="22791838" w14:textId="77777777" w:rsidR="000032FF" w:rsidRPr="000032FF" w:rsidRDefault="000032FF" w:rsidP="008414B8">
      <w:pPr>
        <w:spacing w:before="240" w:after="240" w:line="360" w:lineRule="auto"/>
        <w:rPr>
          <w:rFonts w:ascii="Microsoft YaHei" w:eastAsia="Microsoft YaHei" w:hAnsi="Microsoft YaHei"/>
          <w:color w:val="222222"/>
          <w:sz w:val="23"/>
          <w:szCs w:val="23"/>
        </w:rPr>
      </w:pPr>
      <w:r>
        <w:rPr>
          <w:rFonts w:ascii="Microsoft YaHei" w:eastAsia="Microsoft YaHei" w:hAnsi="Microsoft YaHei"/>
          <w:noProof/>
          <w:color w:val="222222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52A265F2" wp14:editId="3B2DCFE1">
                <wp:extent cx="304800" cy="304800"/>
                <wp:effectExtent l="0" t="0" r="0" b="0"/>
                <wp:docPr id="3" name="Rectangle 3" descr="s1 moved to 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ACB64F" id="Rectangle 3" o:spid="_x0000_s1026" alt="s1 moved to s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o2hU&#10;nM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="001D016F">
        <w:rPr>
          <w:rFonts w:ascii="Microsoft YaHei" w:eastAsia="Microsoft YaHei" w:hAnsi="Microsoft YaHei"/>
          <w:noProof/>
          <w:color w:val="222222"/>
          <w:sz w:val="23"/>
          <w:szCs w:val="23"/>
        </w:rPr>
        <w:drawing>
          <wp:inline distT="0" distB="0" distL="0" distR="0" wp14:anchorId="678CB1D8" wp14:editId="1B8F93C5">
            <wp:extent cx="5943600" cy="5943600"/>
            <wp:effectExtent l="0" t="0" r="0" b="0"/>
            <wp:docPr id="10" name="Picture 10" descr="C:\Users\User\Google Drive\Rust\02 to edit\Ch 4 images\trpl04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Google Drive\Rust\02 to edit\Ch 4 images\trpl04-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EFF7" w14:textId="77777777" w:rsidR="000032FF" w:rsidRPr="000032FF" w:rsidRDefault="000032FF" w:rsidP="008414B8">
      <w:pPr>
        <w:pStyle w:val="Caption"/>
        <w:rPr>
          <w:rFonts w:eastAsia="Microsoft YaHei"/>
        </w:rPr>
      </w:pPr>
      <w:r w:rsidRPr="000032FF">
        <w:rPr>
          <w:rFonts w:eastAsia="Microsoft YaHei" w:hint="eastAsia"/>
        </w:rPr>
        <w:t>Figure 4-4:</w:t>
      </w:r>
      <w:r w:rsidR="001D016F">
        <w:rPr>
          <w:rFonts w:eastAsia="Microsoft YaHei" w:hint="eastAsia"/>
        </w:rPr>
        <w:t xml:space="preserve"> Representation in memory after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s1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has been invalidated</w:t>
      </w:r>
    </w:p>
    <w:p w14:paraId="77DCA57A" w14:textId="77777777" w:rsidR="00DD4FDD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Tha</w:t>
      </w:r>
      <w:r w:rsidR="001D016F">
        <w:rPr>
          <w:rFonts w:eastAsia="Microsoft YaHei" w:hint="eastAsia"/>
        </w:rPr>
        <w:t xml:space="preserve">t solves our problem! With only </w:t>
      </w:r>
      <w:r w:rsidRPr="001D016F">
        <w:rPr>
          <w:rStyle w:val="Literal"/>
        </w:rPr>
        <w:t>s2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valid, when it goes out of scope, it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alone will free the memory, and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re done.</w:t>
      </w:r>
      <w:r w:rsidR="00DD4FDD">
        <w:rPr>
          <w:rFonts w:eastAsia="Microsoft YaHei"/>
        </w:rPr>
        <w:t xml:space="preserve"> </w:t>
      </w:r>
    </w:p>
    <w:p w14:paraId="66C535D9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Furthermore, there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 design choice that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implied by this: Rust will never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automatically create </w:t>
      </w:r>
      <w:r w:rsidR="00DB424F">
        <w:rPr>
          <w:rFonts w:eastAsia="Microsoft YaHei"/>
        </w:rPr>
        <w:t>“</w:t>
      </w:r>
      <w:r w:rsidRPr="000032FF">
        <w:rPr>
          <w:rFonts w:eastAsia="Microsoft YaHei" w:hint="eastAsia"/>
        </w:rPr>
        <w:t>deep</w:t>
      </w:r>
      <w:r w:rsidR="00DB424F">
        <w:rPr>
          <w:rFonts w:eastAsia="Microsoft YaHei"/>
        </w:rPr>
        <w:t>”</w:t>
      </w:r>
      <w:r w:rsidRPr="000032FF">
        <w:rPr>
          <w:rFonts w:eastAsia="Microsoft YaHei" w:hint="eastAsia"/>
        </w:rPr>
        <w:t xml:space="preserve"> copi</w:t>
      </w:r>
      <w:r w:rsidR="001D016F">
        <w:rPr>
          <w:rFonts w:eastAsia="Microsoft YaHei" w:hint="eastAsia"/>
        </w:rPr>
        <w:t xml:space="preserve">es of your data. Therefore, </w:t>
      </w:r>
      <w:commentRangeStart w:id="51"/>
      <w:r w:rsidR="001D016F">
        <w:rPr>
          <w:rFonts w:eastAsia="Microsoft YaHei" w:hint="eastAsia"/>
        </w:rPr>
        <w:t>any</w:t>
      </w:r>
      <w:r w:rsidR="001D016F">
        <w:rPr>
          <w:rFonts w:eastAsia="Microsoft YaHei"/>
        </w:rPr>
        <w:t xml:space="preserve"> </w:t>
      </w:r>
      <w:commentRangeEnd w:id="51"/>
      <w:r w:rsidR="00BD5690">
        <w:rPr>
          <w:rStyle w:val="CommentReference"/>
        </w:rPr>
        <w:commentReference w:id="51"/>
      </w:r>
      <w:r w:rsidRPr="001D016F">
        <w:rPr>
          <w:rStyle w:val="EmphasisItalic"/>
          <w:rFonts w:eastAsia="Microsoft YaHei" w:hint="eastAsia"/>
        </w:rPr>
        <w:t>automatic</w:t>
      </w:r>
      <w:r w:rsidR="00DD4FDD">
        <w:rPr>
          <w:rFonts w:eastAsia="Microsoft YaHei"/>
          <w:i/>
          <w:iCs/>
        </w:rPr>
        <w:t xml:space="preserve"> </w:t>
      </w:r>
      <w:r w:rsidRPr="000032FF">
        <w:rPr>
          <w:rFonts w:eastAsia="Microsoft YaHei" w:hint="eastAsia"/>
        </w:rPr>
        <w:t>copying can be assumed to be inexpensive.</w:t>
      </w:r>
    </w:p>
    <w:p w14:paraId="36AFC1D7" w14:textId="77777777" w:rsidR="000032FF" w:rsidRPr="000032FF" w:rsidRDefault="000032FF" w:rsidP="008414B8">
      <w:pPr>
        <w:pStyle w:val="HeadB"/>
        <w:rPr>
          <w:rFonts w:eastAsia="Microsoft YaHei"/>
        </w:rPr>
      </w:pPr>
      <w:bookmarkStart w:id="52" w:name="ways-bindings-and-data-interact:-clone"/>
      <w:bookmarkStart w:id="53" w:name="_Toc463621159"/>
      <w:bookmarkEnd w:id="52"/>
      <w:r w:rsidRPr="000032FF">
        <w:rPr>
          <w:rFonts w:eastAsia="Microsoft YaHei" w:hint="eastAsia"/>
        </w:rPr>
        <w:lastRenderedPageBreak/>
        <w:t>Ways Bindings and Data Interact: Clone</w:t>
      </w:r>
      <w:bookmarkEnd w:id="53"/>
    </w:p>
    <w:p w14:paraId="0FAC2030" w14:textId="77777777" w:rsidR="000032FF" w:rsidRPr="000032FF" w:rsidRDefault="001D016F" w:rsidP="008414B8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If we</w:t>
      </w:r>
      <w:r>
        <w:rPr>
          <w:rFonts w:eastAsia="Microsoft YaHei"/>
        </w:rPr>
        <w:t xml:space="preserve"> </w:t>
      </w:r>
      <w:r w:rsidR="000032FF" w:rsidRPr="001D016F">
        <w:rPr>
          <w:rStyle w:val="EmphasisItalic"/>
          <w:rFonts w:eastAsia="Microsoft YaHei" w:hint="eastAsia"/>
        </w:rPr>
        <w:t>do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want to deeply copy the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String</w:t>
      </w:r>
      <w:r w:rsidR="008414B8">
        <w:rPr>
          <w:rFonts w:eastAsia="Microsoft YaHei"/>
        </w:rPr>
        <w:t>’</w:t>
      </w:r>
      <w:r w:rsidR="000032FF" w:rsidRPr="000032FF">
        <w:rPr>
          <w:rFonts w:eastAsia="Microsoft YaHei" w:hint="eastAsia"/>
        </w:rPr>
        <w:t>s data and</w:t>
      </w:r>
      <w:r>
        <w:rPr>
          <w:rFonts w:eastAsia="Microsoft YaHei" w:hint="eastAsia"/>
        </w:rPr>
        <w:t xml:space="preserve"> not just the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String</w:t>
      </w:r>
      <w:r>
        <w:rPr>
          <w:rStyle w:val="Literal"/>
        </w:rPr>
        <w:t xml:space="preserve"> </w:t>
      </w:r>
      <w:r w:rsidR="000032FF" w:rsidRPr="000032FF">
        <w:rPr>
          <w:rFonts w:eastAsia="Microsoft YaHei" w:hint="eastAsia"/>
        </w:rPr>
        <w:t>itself, there</w:t>
      </w:r>
      <w:r w:rsidR="008414B8">
        <w:rPr>
          <w:rFonts w:eastAsia="Microsoft YaHei"/>
        </w:rPr>
        <w:t>’</w:t>
      </w:r>
      <w:r w:rsidR="000032FF" w:rsidRPr="000032FF">
        <w:rPr>
          <w:rFonts w:eastAsia="Microsoft YaHei" w:hint="eastAsia"/>
        </w:rPr>
        <w:t>s a common method for that: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clone</w:t>
      </w:r>
      <w:r w:rsidR="000032FF" w:rsidRPr="000032FF">
        <w:rPr>
          <w:rFonts w:eastAsia="Microsoft YaHei" w:hint="eastAsia"/>
        </w:rPr>
        <w:t>. We will discuss methods in</w:t>
      </w:r>
      <w:r w:rsidR="00DD4FDD">
        <w:rPr>
          <w:rFonts w:eastAsia="Microsoft YaHei"/>
        </w:rPr>
        <w:t xml:space="preserve"> </w:t>
      </w:r>
      <w:r>
        <w:rPr>
          <w:rFonts w:eastAsia="Microsoft YaHei" w:hint="eastAsia"/>
        </w:rPr>
        <w:t>the section on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structs</w:t>
      </w:r>
      <w:r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in Chapter XX, but they</w:t>
      </w:r>
      <w:r w:rsidR="008414B8">
        <w:rPr>
          <w:rFonts w:eastAsia="Microsoft YaHei"/>
        </w:rPr>
        <w:t>’</w:t>
      </w:r>
      <w:r w:rsidR="000032FF" w:rsidRPr="000032FF">
        <w:rPr>
          <w:rFonts w:eastAsia="Microsoft YaHei" w:hint="eastAsia"/>
        </w:rPr>
        <w:t>re a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common enough feature in many programming languages that you have probably seen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them before.</w:t>
      </w:r>
    </w:p>
    <w:p w14:paraId="595B8510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an exam</w:t>
      </w:r>
      <w:r w:rsidR="001D016F">
        <w:rPr>
          <w:rFonts w:eastAsia="Microsoft YaHei" w:hint="eastAsia"/>
        </w:rPr>
        <w:t>ple of the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clone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method in action:</w:t>
      </w:r>
    </w:p>
    <w:p w14:paraId="270C966C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let</w:t>
      </w:r>
      <w:r w:rsidRPr="000032FF">
        <w:t xml:space="preserve"> s1 = String::from(</w:t>
      </w:r>
      <w:r w:rsidRPr="000032FF">
        <w:rPr>
          <w:color w:val="2AA198"/>
        </w:rPr>
        <w:t>"hello"</w:t>
      </w:r>
      <w:r w:rsidRPr="000032FF">
        <w:t>);</w:t>
      </w:r>
    </w:p>
    <w:p w14:paraId="28F37E6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s2 = s1.clone();</w:t>
      </w:r>
    </w:p>
    <w:p w14:paraId="2044449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7607A679" w14:textId="77777777" w:rsidR="000032FF" w:rsidRPr="000032FF" w:rsidRDefault="000032FF" w:rsidP="008414B8">
      <w:pPr>
        <w:pStyle w:val="CodeC"/>
        <w:rPr>
          <w:color w:val="657B83"/>
          <w:bdr w:val="none" w:sz="0" w:space="0" w:color="auto" w:frame="1"/>
        </w:rPr>
      </w:pPr>
      <w:r w:rsidRPr="000032FF">
        <w:rPr>
          <w:color w:val="268BD2"/>
          <w:bdr w:val="none" w:sz="0" w:space="0" w:color="auto" w:frame="1"/>
        </w:rPr>
        <w:t>println!</w:t>
      </w:r>
      <w:r w:rsidRPr="000032FF">
        <w:rPr>
          <w:color w:val="657B83"/>
          <w:bdr w:val="none" w:sz="0" w:space="0" w:color="auto" w:frame="1"/>
        </w:rPr>
        <w:t>(</w:t>
      </w:r>
      <w:r w:rsidRPr="000032FF">
        <w:rPr>
          <w:bdr w:val="none" w:sz="0" w:space="0" w:color="auto" w:frame="1"/>
        </w:rPr>
        <w:t>"s1 = {}, s2 = {}"</w:t>
      </w:r>
      <w:r w:rsidRPr="000032FF">
        <w:rPr>
          <w:color w:val="657B83"/>
          <w:bdr w:val="none" w:sz="0" w:space="0" w:color="auto" w:frame="1"/>
        </w:rPr>
        <w:t>, s1, s2);</w:t>
      </w:r>
    </w:p>
    <w:p w14:paraId="1E8A5F74" w14:textId="77777777" w:rsidR="00DD4FDD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This will work just fine, and this is how you can explicitly get the behavior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we showed in </w:t>
      </w:r>
      <w:r w:rsidR="001D016F">
        <w:rPr>
          <w:rFonts w:eastAsia="Microsoft YaHei" w:hint="eastAsia"/>
        </w:rPr>
        <w:t>Figure 4-3, where the heap data</w:t>
      </w:r>
      <w:r w:rsidR="001D016F">
        <w:rPr>
          <w:rFonts w:eastAsia="Microsoft YaHei"/>
        </w:rPr>
        <w:t xml:space="preserve"> </w:t>
      </w:r>
      <w:r w:rsidRPr="001D016F">
        <w:rPr>
          <w:rStyle w:val="EmphasisItalic"/>
          <w:rFonts w:eastAsia="Microsoft YaHei" w:hint="eastAsia"/>
        </w:rPr>
        <w:t>does</w:t>
      </w:r>
      <w:r w:rsidR="001D016F">
        <w:rPr>
          <w:rFonts w:eastAsia="Microsoft YaHei" w:hint="eastAsia"/>
        </w:rPr>
        <w:t xml:space="preserve"> </w:t>
      </w:r>
      <w:r w:rsidRPr="000032FF">
        <w:rPr>
          <w:rFonts w:eastAsia="Microsoft YaHei" w:hint="eastAsia"/>
        </w:rPr>
        <w:t>get copied.</w:t>
      </w:r>
      <w:r w:rsidR="00DD4FDD">
        <w:rPr>
          <w:rFonts w:eastAsia="Microsoft YaHei"/>
        </w:rPr>
        <w:t xml:space="preserve"> </w:t>
      </w:r>
    </w:p>
    <w:p w14:paraId="3D7CA368" w14:textId="77777777" w:rsidR="000032FF" w:rsidRPr="000032FF" w:rsidRDefault="001D016F" w:rsidP="008414B8">
      <w:pPr>
        <w:pStyle w:val="Body"/>
        <w:rPr>
          <w:rFonts w:eastAsia="Microsoft YaHei"/>
        </w:rPr>
      </w:pPr>
      <w:r>
        <w:rPr>
          <w:rFonts w:eastAsia="Microsoft YaHei" w:hint="eastAsia"/>
        </w:rPr>
        <w:t>When you see a call to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clone</w:t>
      </w:r>
      <w:r w:rsidR="000032FF" w:rsidRPr="000032FF">
        <w:rPr>
          <w:rFonts w:eastAsia="Microsoft YaHei" w:hint="eastAsia"/>
        </w:rPr>
        <w:t>, you know that some arbitrary code is being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executed, and that code may be expensive. It</w:t>
      </w:r>
      <w:r w:rsidR="008414B8">
        <w:rPr>
          <w:rFonts w:eastAsia="Microsoft YaHei"/>
        </w:rPr>
        <w:t>’</w:t>
      </w:r>
      <w:r w:rsidR="000032FF" w:rsidRPr="000032FF">
        <w:rPr>
          <w:rFonts w:eastAsia="Microsoft YaHei" w:hint="eastAsia"/>
        </w:rPr>
        <w:t>s a visual indicator that something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different is going on here.</w:t>
      </w:r>
    </w:p>
    <w:p w14:paraId="7195A472" w14:textId="77777777" w:rsidR="000032FF" w:rsidRPr="000032FF" w:rsidRDefault="000032FF" w:rsidP="00DB424F">
      <w:pPr>
        <w:pStyle w:val="HeadB"/>
        <w:rPr>
          <w:rFonts w:eastAsia="Microsoft YaHei"/>
        </w:rPr>
      </w:pPr>
      <w:bookmarkStart w:id="54" w:name="stack-only-data:-copy"/>
      <w:bookmarkStart w:id="55" w:name="_Toc463621160"/>
      <w:bookmarkEnd w:id="54"/>
      <w:r w:rsidRPr="000032FF">
        <w:rPr>
          <w:rFonts w:eastAsia="Microsoft YaHei" w:hint="eastAsia"/>
        </w:rPr>
        <w:t>Stack-only Data: Copy</w:t>
      </w:r>
      <w:bookmarkEnd w:id="55"/>
    </w:p>
    <w:p w14:paraId="14D29730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There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another wrinkle we haven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talked about yet. This code, that we showed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earlier, works and is valid:</w:t>
      </w:r>
    </w:p>
    <w:p w14:paraId="6DFEC3F5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let</w:t>
      </w:r>
      <w:r w:rsidRPr="000032FF">
        <w:t xml:space="preserve"> x = </w:t>
      </w:r>
      <w:r w:rsidRPr="000032FF">
        <w:rPr>
          <w:color w:val="2AA198"/>
        </w:rPr>
        <w:t>5</w:t>
      </w:r>
      <w:r w:rsidRPr="000032FF">
        <w:t>;</w:t>
      </w:r>
    </w:p>
    <w:p w14:paraId="61B07EB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y = x;</w:t>
      </w:r>
    </w:p>
    <w:p w14:paraId="4AF953B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5A0CB61E" w14:textId="77777777" w:rsidR="000032FF" w:rsidRPr="000032FF" w:rsidRDefault="000032FF" w:rsidP="008414B8">
      <w:pPr>
        <w:pStyle w:val="CodeC"/>
        <w:rPr>
          <w:color w:val="657B83"/>
          <w:bdr w:val="none" w:sz="0" w:space="0" w:color="auto" w:frame="1"/>
        </w:rPr>
      </w:pPr>
      <w:r w:rsidRPr="000032FF">
        <w:rPr>
          <w:color w:val="268BD2"/>
          <w:bdr w:val="none" w:sz="0" w:space="0" w:color="auto" w:frame="1"/>
        </w:rPr>
        <w:t>println!</w:t>
      </w:r>
      <w:r w:rsidRPr="000032FF">
        <w:rPr>
          <w:color w:val="657B83"/>
          <w:bdr w:val="none" w:sz="0" w:space="0" w:color="auto" w:frame="1"/>
        </w:rPr>
        <w:t>(</w:t>
      </w:r>
      <w:r w:rsidRPr="000032FF">
        <w:rPr>
          <w:bdr w:val="none" w:sz="0" w:space="0" w:color="auto" w:frame="1"/>
        </w:rPr>
        <w:t>"x = {}, y = {}"</w:t>
      </w:r>
      <w:r w:rsidRPr="000032FF">
        <w:rPr>
          <w:color w:val="657B83"/>
          <w:bdr w:val="none" w:sz="0" w:space="0" w:color="auto" w:frame="1"/>
        </w:rPr>
        <w:t>, x, y);</w:t>
      </w:r>
    </w:p>
    <w:p w14:paraId="34B390AA" w14:textId="77777777" w:rsidR="00DD4FDD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This seems to contradict what we just learned: we don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have a call to</w:t>
      </w:r>
      <w:r w:rsidR="00DD4FDD">
        <w:rPr>
          <w:rFonts w:eastAsia="Microsoft YaHei"/>
        </w:rPr>
        <w:t xml:space="preserve"> </w:t>
      </w:r>
      <w:r w:rsidRPr="001D016F">
        <w:rPr>
          <w:rStyle w:val="Literal"/>
        </w:rPr>
        <w:t>clone</w:t>
      </w:r>
      <w:r w:rsidRPr="000032FF">
        <w:rPr>
          <w:rFonts w:eastAsia="Microsoft YaHei" w:hint="eastAsia"/>
        </w:rPr>
        <w:t>, but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x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is still valid, and wasn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moved into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y</w:t>
      </w:r>
      <w:r w:rsidRPr="000032FF">
        <w:rPr>
          <w:rFonts w:eastAsia="Microsoft YaHei" w:hint="eastAsia"/>
        </w:rPr>
        <w:t>.</w:t>
      </w:r>
      <w:r w:rsidR="00DD4FDD">
        <w:rPr>
          <w:rFonts w:eastAsia="Microsoft YaHei"/>
        </w:rPr>
        <w:t xml:space="preserve"> </w:t>
      </w:r>
    </w:p>
    <w:p w14:paraId="67C19595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This is because types like integers that have a known size at compile time are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stored entirely on the stack, so copies of the actual values are quick to make.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That means there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 xml:space="preserve">s no </w:t>
      </w:r>
      <w:r w:rsidR="001D016F">
        <w:rPr>
          <w:rFonts w:eastAsia="Microsoft YaHei" w:hint="eastAsia"/>
        </w:rPr>
        <w:t>reason we would want to prevent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x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from being valid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after we create the binding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y</w:t>
      </w:r>
      <w:r w:rsidRPr="000032FF">
        <w:rPr>
          <w:rFonts w:eastAsia="Microsoft YaHei" w:hint="eastAsia"/>
        </w:rPr>
        <w:t>. In other words, there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no difference between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deep and s</w:t>
      </w:r>
      <w:r w:rsidR="001D016F">
        <w:rPr>
          <w:rFonts w:eastAsia="Microsoft YaHei" w:hint="eastAsia"/>
        </w:rPr>
        <w:t>hallow copying here, so calling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clone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wouldn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do anything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differently from the usual shallow copying and we can leave it out.</w:t>
      </w:r>
    </w:p>
    <w:p w14:paraId="08946E71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lastRenderedPageBreak/>
        <w:t xml:space="preserve">Rust has </w:t>
      </w:r>
      <w:r w:rsidR="001D016F">
        <w:rPr>
          <w:rFonts w:eastAsia="Microsoft YaHei" w:hint="eastAsia"/>
        </w:rPr>
        <w:t>a special annotation called the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Copy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trait that we can place on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types like these (we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ll talk more about traits in Chapter XX). If a type has</w:t>
      </w:r>
      <w:r w:rsidR="00DD4FDD">
        <w:rPr>
          <w:rFonts w:eastAsia="Microsoft YaHei"/>
        </w:rPr>
        <w:t xml:space="preserve"> </w:t>
      </w:r>
      <w:r w:rsidR="001D016F">
        <w:rPr>
          <w:rFonts w:eastAsia="Microsoft YaHei" w:hint="eastAsia"/>
        </w:rPr>
        <w:t>the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Copy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trait, an older binding is still usable after assignment. Rust will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not </w:t>
      </w:r>
      <w:r w:rsidR="001D016F">
        <w:rPr>
          <w:rFonts w:eastAsia="Microsoft YaHei" w:hint="eastAsia"/>
        </w:rPr>
        <w:t>let us annotate a type with the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Copy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trait if the type, or any of its</w:t>
      </w:r>
      <w:r w:rsidR="00DD4FDD">
        <w:rPr>
          <w:rFonts w:eastAsia="Microsoft YaHei"/>
        </w:rPr>
        <w:t xml:space="preserve"> </w:t>
      </w:r>
      <w:r w:rsidR="001D016F">
        <w:rPr>
          <w:rFonts w:eastAsia="Microsoft YaHei" w:hint="eastAsia"/>
        </w:rPr>
        <w:t>parts, has implemented</w:t>
      </w:r>
      <w:r w:rsidR="001D016F">
        <w:rPr>
          <w:rFonts w:eastAsia="Microsoft YaHei"/>
        </w:rPr>
        <w:t xml:space="preserve"> </w:t>
      </w:r>
      <w:commentRangeStart w:id="56"/>
      <w:r w:rsidRPr="001D016F">
        <w:rPr>
          <w:rStyle w:val="Literal"/>
        </w:rPr>
        <w:t>drop</w:t>
      </w:r>
      <w:commentRangeEnd w:id="56"/>
      <w:r w:rsidR="00BD5690">
        <w:rPr>
          <w:rStyle w:val="CommentReference"/>
        </w:rPr>
        <w:commentReference w:id="56"/>
      </w:r>
      <w:r w:rsidRPr="000032FF">
        <w:rPr>
          <w:rFonts w:eastAsia="Microsoft YaHei" w:hint="eastAsia"/>
        </w:rPr>
        <w:t>. If the type needs something special to happen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when the value g</w:t>
      </w:r>
      <w:r w:rsidR="001D016F">
        <w:rPr>
          <w:rFonts w:eastAsia="Microsoft YaHei" w:hint="eastAsia"/>
        </w:rPr>
        <w:t>oes out of scope and we add the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Copy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annotation to that type,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we will get a compile-time error.</w:t>
      </w:r>
    </w:p>
    <w:p w14:paraId="415D9B73" w14:textId="77777777" w:rsidR="000032FF" w:rsidRPr="000032FF" w:rsidRDefault="001D016F" w:rsidP="008414B8">
      <w:pPr>
        <w:pStyle w:val="Body"/>
        <w:rPr>
          <w:rFonts w:eastAsia="Microsoft YaHei"/>
        </w:rPr>
      </w:pPr>
      <w:r>
        <w:rPr>
          <w:rFonts w:eastAsia="Microsoft YaHei" w:hint="eastAsia"/>
        </w:rPr>
        <w:t>So what types are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Copy</w:t>
      </w:r>
      <w:r w:rsidR="000032FF" w:rsidRPr="000032FF">
        <w:rPr>
          <w:rFonts w:eastAsia="Microsoft YaHei" w:hint="eastAsia"/>
        </w:rPr>
        <w:t>? You can check the documentation for the given type to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be sure, but as a rule of thumb, any group of simple scalar values can be Copy,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and nothing that requires allocation</w:t>
      </w:r>
      <w:r>
        <w:rPr>
          <w:rFonts w:eastAsia="Microsoft YaHei" w:hint="eastAsia"/>
        </w:rPr>
        <w:t xml:space="preserve"> or is some form of resource is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Copy</w:t>
      </w:r>
      <w:r w:rsidR="000032FF" w:rsidRPr="000032FF">
        <w:rPr>
          <w:rFonts w:eastAsia="Microsoft YaHei" w:hint="eastAsia"/>
        </w:rPr>
        <w:t>.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Here</w:t>
      </w:r>
      <w:r w:rsidR="008414B8">
        <w:rPr>
          <w:rFonts w:eastAsia="Microsoft YaHei"/>
        </w:rPr>
        <w:t>’</w:t>
      </w:r>
      <w:r>
        <w:rPr>
          <w:rFonts w:eastAsia="Microsoft YaHei" w:hint="eastAsia"/>
        </w:rPr>
        <w:t>s some of the types that are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Copy</w:t>
      </w:r>
      <w:r w:rsidR="000032FF" w:rsidRPr="000032FF">
        <w:rPr>
          <w:rFonts w:eastAsia="Microsoft YaHei" w:hint="eastAsia"/>
        </w:rPr>
        <w:t>:</w:t>
      </w:r>
    </w:p>
    <w:p w14:paraId="3F215FAC" w14:textId="77777777" w:rsidR="000032FF" w:rsidRPr="000032FF" w:rsidRDefault="001D016F" w:rsidP="008414B8">
      <w:pPr>
        <w:pStyle w:val="BulletA"/>
        <w:rPr>
          <w:rFonts w:eastAsia="Microsoft YaHei"/>
        </w:rPr>
      </w:pPr>
      <w:r>
        <w:rPr>
          <w:rFonts w:eastAsia="Microsoft YaHei" w:hint="eastAsia"/>
        </w:rPr>
        <w:t>All of the integer types, like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u32</w:t>
      </w:r>
      <w:r w:rsidR="000032FF" w:rsidRPr="000032FF">
        <w:rPr>
          <w:rFonts w:eastAsia="Microsoft YaHei" w:hint="eastAsia"/>
        </w:rPr>
        <w:t>.</w:t>
      </w:r>
    </w:p>
    <w:p w14:paraId="7E601B9A" w14:textId="0C7226E1" w:rsidR="000032FF" w:rsidRPr="000032FF" w:rsidRDefault="001D016F" w:rsidP="008414B8">
      <w:pPr>
        <w:pStyle w:val="BulletB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proofErr w:type="spellStart"/>
      <w:r>
        <w:rPr>
          <w:rFonts w:eastAsia="Microsoft YaHei" w:hint="eastAsia"/>
        </w:rPr>
        <w:t>boolean</w:t>
      </w:r>
      <w:proofErr w:type="spellEnd"/>
      <w:ins w:id="57" w:author="eddyb" w:date="2016-10-26T06:47:00Z">
        <w:r w:rsidR="00BD5690">
          <w:rPr>
            <w:rFonts w:eastAsia="Microsoft YaHei"/>
          </w:rPr>
          <w:t xml:space="preserve"> type, </w:t>
        </w:r>
      </w:ins>
      <w:ins w:id="58" w:author="eddyb" w:date="2016-10-26T06:48:00Z">
        <w:r w:rsidR="00BD5690">
          <w:rPr>
            <w:rStyle w:val="Literal"/>
          </w:rPr>
          <w:t>bool</w:t>
        </w:r>
        <w:r w:rsidR="00BD5690">
          <w:rPr>
            <w:rFonts w:eastAsia="Microsoft YaHei"/>
          </w:rPr>
          <w:t>,</w:t>
        </w:r>
        <w:r w:rsidR="00BD5690" w:rsidDel="00BD5690">
          <w:rPr>
            <w:rFonts w:eastAsia="Microsoft YaHei" w:hint="eastAsia"/>
          </w:rPr>
          <w:t xml:space="preserve"> </w:t>
        </w:r>
        <w:r w:rsidR="00BD5690">
          <w:rPr>
            <w:rFonts w:eastAsia="Microsoft YaHei"/>
          </w:rPr>
          <w:t>with values</w:t>
        </w:r>
      </w:ins>
      <w:del w:id="59" w:author="eddyb" w:date="2016-10-26T06:47:00Z">
        <w:r w:rsidDel="00BD5690">
          <w:rPr>
            <w:rFonts w:eastAsia="Microsoft YaHei" w:hint="eastAsia"/>
          </w:rPr>
          <w:delText>s,</w:delText>
        </w:r>
      </w:del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true</w:t>
      </w:r>
      <w:r>
        <w:rPr>
          <w:rFonts w:eastAsia="Microsoft YaHei" w:hint="eastAsia"/>
        </w:rPr>
        <w:t xml:space="preserve"> and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false</w:t>
      </w:r>
      <w:r w:rsidR="000032FF" w:rsidRPr="000032FF">
        <w:rPr>
          <w:rFonts w:eastAsia="Microsoft YaHei" w:hint="eastAsia"/>
        </w:rPr>
        <w:t>.</w:t>
      </w:r>
    </w:p>
    <w:p w14:paraId="480FE625" w14:textId="77777777" w:rsidR="000032FF" w:rsidRPr="000032FF" w:rsidRDefault="000032FF" w:rsidP="008414B8">
      <w:pPr>
        <w:pStyle w:val="BulletB"/>
        <w:rPr>
          <w:rFonts w:eastAsia="Microsoft YaHei"/>
        </w:rPr>
      </w:pPr>
      <w:r w:rsidRPr="000032FF">
        <w:rPr>
          <w:rFonts w:eastAsia="Microsoft YaHei" w:hint="eastAsia"/>
        </w:rPr>
        <w:t>All of the fl</w:t>
      </w:r>
      <w:r w:rsidR="001D016F">
        <w:rPr>
          <w:rFonts w:eastAsia="Microsoft YaHei" w:hint="eastAsia"/>
        </w:rPr>
        <w:t xml:space="preserve">oating point types, like </w:t>
      </w:r>
      <w:r w:rsidRPr="001D016F">
        <w:rPr>
          <w:rStyle w:val="Literal"/>
        </w:rPr>
        <w:t>f64</w:t>
      </w:r>
      <w:r w:rsidRPr="000032FF">
        <w:rPr>
          <w:rFonts w:eastAsia="Microsoft YaHei" w:hint="eastAsia"/>
        </w:rPr>
        <w:t>.</w:t>
      </w:r>
    </w:p>
    <w:p w14:paraId="24FCF561" w14:textId="77777777" w:rsidR="000032FF" w:rsidRPr="000032FF" w:rsidRDefault="000032FF" w:rsidP="008414B8">
      <w:pPr>
        <w:pStyle w:val="BulletC"/>
        <w:rPr>
          <w:rFonts w:eastAsia="Microsoft YaHei"/>
        </w:rPr>
      </w:pPr>
      <w:r w:rsidRPr="000032FF">
        <w:rPr>
          <w:rFonts w:eastAsia="Microsoft YaHei" w:hint="eastAsia"/>
        </w:rPr>
        <w:t>Tuples, but only if th</w:t>
      </w:r>
      <w:r w:rsidR="001D016F">
        <w:rPr>
          <w:rFonts w:eastAsia="Microsoft YaHei" w:hint="eastAsia"/>
        </w:rPr>
        <w:t>ey contain types which are also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Copy</w:t>
      </w:r>
      <w:r w:rsidRPr="000032FF">
        <w:rPr>
          <w:rFonts w:eastAsia="Microsoft YaHei" w:hint="eastAsia"/>
        </w:rPr>
        <w:t>.</w:t>
      </w:r>
      <w:r w:rsidR="001D016F">
        <w:rPr>
          <w:rFonts w:eastAsia="Microsoft YaHei"/>
        </w:rPr>
        <w:t xml:space="preserve"> </w:t>
      </w:r>
      <w:r w:rsidRPr="000032FF">
        <w:rPr>
          <w:rFonts w:ascii="Consolas" w:hAnsi="Consolas" w:cs="Courier New"/>
          <w:sz w:val="19"/>
          <w:szCs w:val="19"/>
          <w:bdr w:val="single" w:sz="6" w:space="2" w:color="EFEFEF" w:frame="1"/>
        </w:rPr>
        <w:t>(</w:t>
      </w:r>
      <w:r w:rsidRPr="001D016F">
        <w:rPr>
          <w:rStyle w:val="Literal"/>
        </w:rPr>
        <w:t>i32, i32</w:t>
      </w:r>
      <w:r w:rsidRPr="000032FF">
        <w:rPr>
          <w:rFonts w:ascii="Consolas" w:hAnsi="Consolas" w:cs="Courier New"/>
          <w:sz w:val="19"/>
          <w:szCs w:val="19"/>
          <w:bdr w:val="single" w:sz="6" w:space="2" w:color="EFEFEF" w:frame="1"/>
        </w:rPr>
        <w:t>)</w:t>
      </w:r>
      <w:r w:rsidR="00DD4FDD">
        <w:rPr>
          <w:rFonts w:ascii="Consolas" w:hAnsi="Consolas" w:cs="Courier New"/>
          <w:sz w:val="19"/>
          <w:szCs w:val="19"/>
          <w:bdr w:val="single" w:sz="6" w:space="2" w:color="EFEFEF" w:frame="1"/>
        </w:rPr>
        <w:t xml:space="preserve"> </w:t>
      </w:r>
      <w:r w:rsidR="001D016F">
        <w:rPr>
          <w:rFonts w:eastAsia="Microsoft YaHei" w:hint="eastAsia"/>
        </w:rPr>
        <w:t>is</w:t>
      </w:r>
      <w:r w:rsidR="001D016F">
        <w:rPr>
          <w:rFonts w:eastAsia="Microsoft YaHei"/>
        </w:rPr>
        <w:t xml:space="preserve"> </w:t>
      </w:r>
      <w:r w:rsidRPr="001D016F">
        <w:rPr>
          <w:rStyle w:val="Literal"/>
        </w:rPr>
        <w:t>Copy</w:t>
      </w:r>
      <w:r w:rsidR="001D016F">
        <w:rPr>
          <w:rFonts w:eastAsia="Microsoft YaHei" w:hint="eastAsia"/>
        </w:rPr>
        <w:t>, but</w:t>
      </w:r>
      <w:r w:rsidR="001D016F">
        <w:rPr>
          <w:rFonts w:eastAsia="Microsoft YaHei"/>
        </w:rPr>
        <w:t xml:space="preserve"> </w:t>
      </w:r>
      <w:r w:rsidRPr="000032FF">
        <w:rPr>
          <w:rFonts w:ascii="Consolas" w:hAnsi="Consolas" w:cs="Courier New"/>
          <w:sz w:val="19"/>
          <w:szCs w:val="19"/>
          <w:bdr w:val="single" w:sz="6" w:space="2" w:color="EFEFEF" w:frame="1"/>
        </w:rPr>
        <w:t>(</w:t>
      </w:r>
      <w:r w:rsidRPr="001D016F">
        <w:rPr>
          <w:rStyle w:val="Literal"/>
        </w:rPr>
        <w:t>i32, String</w:t>
      </w:r>
      <w:r w:rsidRPr="000032FF">
        <w:rPr>
          <w:rFonts w:ascii="Consolas" w:hAnsi="Consolas" w:cs="Courier New"/>
          <w:sz w:val="19"/>
          <w:szCs w:val="19"/>
          <w:bdr w:val="single" w:sz="6" w:space="2" w:color="EFEFEF" w:frame="1"/>
        </w:rPr>
        <w:t>)</w:t>
      </w:r>
      <w:r w:rsidR="001D016F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is not.</w:t>
      </w:r>
    </w:p>
    <w:p w14:paraId="175E5F36" w14:textId="77777777" w:rsidR="000032FF" w:rsidRPr="000032FF" w:rsidRDefault="000032FF" w:rsidP="008414B8">
      <w:pPr>
        <w:pStyle w:val="HeadA"/>
        <w:rPr>
          <w:rFonts w:eastAsia="Microsoft YaHei"/>
        </w:rPr>
      </w:pPr>
      <w:bookmarkStart w:id="60" w:name="ownership-and-functions"/>
      <w:bookmarkStart w:id="61" w:name="_Toc463621161"/>
      <w:bookmarkEnd w:id="60"/>
      <w:r w:rsidRPr="000032FF">
        <w:rPr>
          <w:rFonts w:eastAsia="Microsoft YaHei" w:hint="eastAsia"/>
        </w:rPr>
        <w:t>Ownership and Functions</w:t>
      </w:r>
      <w:bookmarkEnd w:id="61"/>
    </w:p>
    <w:p w14:paraId="1A774D59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The semantics for passing a value to a function are similar to assigning a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value to a binding. Passing a binding to a function will move or copy, just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like assignment. 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an example, with some annotations showing where bindings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go into and out of scope:</w:t>
      </w:r>
    </w:p>
    <w:p w14:paraId="6DDF01AE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Filename: src/main.rs</w:t>
      </w:r>
    </w:p>
    <w:p w14:paraId="1F5072D0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fn</w:t>
      </w:r>
      <w:r w:rsidRPr="000032FF">
        <w:t xml:space="preserve"> </w:t>
      </w:r>
      <w:r w:rsidRPr="000032FF">
        <w:rPr>
          <w:color w:val="268BD2"/>
        </w:rPr>
        <w:t>main</w:t>
      </w:r>
      <w:r w:rsidRPr="000032FF">
        <w:t>() {</w:t>
      </w:r>
    </w:p>
    <w:p w14:paraId="6C51601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 = String::from(</w:t>
      </w:r>
      <w:r w:rsidRPr="000032FF">
        <w:rPr>
          <w:color w:val="2AA198"/>
          <w:bdr w:val="none" w:sz="0" w:space="0" w:color="auto" w:frame="1"/>
        </w:rPr>
        <w:t>"hello"</w:t>
      </w:r>
      <w:r w:rsidRPr="000032FF">
        <w:rPr>
          <w:bdr w:val="none" w:sz="0" w:space="0" w:color="auto" w:frame="1"/>
        </w:rPr>
        <w:t xml:space="preserve">);  </w:t>
      </w:r>
      <w:r w:rsidRPr="000032FF">
        <w:rPr>
          <w:color w:val="93A1A1"/>
          <w:bdr w:val="none" w:sz="0" w:space="0" w:color="auto" w:frame="1"/>
        </w:rPr>
        <w:t>// s comes into scope.</w:t>
      </w:r>
    </w:p>
    <w:p w14:paraId="08E12E7A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41C0AE3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takes_ownership(s);             </w:t>
      </w:r>
      <w:r w:rsidRPr="000032FF">
        <w:rPr>
          <w:color w:val="93A1A1"/>
          <w:bdr w:val="none" w:sz="0" w:space="0" w:color="auto" w:frame="1"/>
        </w:rPr>
        <w:t>// s's value moves into the function...</w:t>
      </w:r>
    </w:p>
    <w:p w14:paraId="17E7B6FE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                            </w:t>
      </w:r>
      <w:r w:rsidRPr="000032FF">
        <w:rPr>
          <w:color w:val="93A1A1"/>
          <w:bdr w:val="none" w:sz="0" w:space="0" w:color="auto" w:frame="1"/>
        </w:rPr>
        <w:t>// ... and so is no longer valid here.</w:t>
      </w:r>
    </w:p>
    <w:p w14:paraId="2F63E74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x = </w:t>
      </w:r>
      <w:r w:rsidRPr="000032FF">
        <w:rPr>
          <w:color w:val="2AA198"/>
          <w:bdr w:val="none" w:sz="0" w:space="0" w:color="auto" w:frame="1"/>
        </w:rPr>
        <w:t>5</w:t>
      </w:r>
      <w:r w:rsidRPr="000032FF">
        <w:rPr>
          <w:bdr w:val="none" w:sz="0" w:space="0" w:color="auto" w:frame="1"/>
        </w:rPr>
        <w:t xml:space="preserve">;                      </w:t>
      </w:r>
      <w:r w:rsidRPr="000032FF">
        <w:rPr>
          <w:color w:val="93A1A1"/>
          <w:bdr w:val="none" w:sz="0" w:space="0" w:color="auto" w:frame="1"/>
        </w:rPr>
        <w:t>// x comes into scope.</w:t>
      </w:r>
    </w:p>
    <w:p w14:paraId="26AD0AD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5786288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makes_copy(x);                  </w:t>
      </w:r>
      <w:r w:rsidRPr="000032FF">
        <w:rPr>
          <w:color w:val="93A1A1"/>
          <w:bdr w:val="none" w:sz="0" w:space="0" w:color="auto" w:frame="1"/>
        </w:rPr>
        <w:t>// x would move into the function,</w:t>
      </w:r>
    </w:p>
    <w:p w14:paraId="50CDD35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                            </w:t>
      </w:r>
      <w:r w:rsidRPr="000032FF">
        <w:rPr>
          <w:color w:val="93A1A1"/>
          <w:bdr w:val="none" w:sz="0" w:space="0" w:color="auto" w:frame="1"/>
        </w:rPr>
        <w:t>// but i32 is Copy, so it</w:t>
      </w:r>
      <w:r w:rsidR="008414B8">
        <w:rPr>
          <w:color w:val="93A1A1"/>
          <w:bdr w:val="none" w:sz="0" w:space="0" w:color="auto" w:frame="1"/>
        </w:rPr>
        <w:t>’</w:t>
      </w:r>
      <w:r w:rsidRPr="000032FF">
        <w:rPr>
          <w:color w:val="93A1A1"/>
          <w:bdr w:val="none" w:sz="0" w:space="0" w:color="auto" w:frame="1"/>
        </w:rPr>
        <w:t>s okay to still</w:t>
      </w:r>
    </w:p>
    <w:p w14:paraId="03321DC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                            </w:t>
      </w:r>
      <w:r w:rsidRPr="000032FF">
        <w:rPr>
          <w:color w:val="93A1A1"/>
          <w:bdr w:val="none" w:sz="0" w:space="0" w:color="auto" w:frame="1"/>
        </w:rPr>
        <w:t>// use x afterward.</w:t>
      </w:r>
    </w:p>
    <w:p w14:paraId="34AC4AD5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50BF9F6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lastRenderedPageBreak/>
        <w:t xml:space="preserve">} </w:t>
      </w:r>
      <w:r w:rsidRPr="000032FF">
        <w:rPr>
          <w:color w:val="93A1A1"/>
          <w:bdr w:val="none" w:sz="0" w:space="0" w:color="auto" w:frame="1"/>
        </w:rPr>
        <w:t>// Here, x goes out of scope, then s. But since s's value was moved, nothing</w:t>
      </w:r>
    </w:p>
    <w:p w14:paraId="62540577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</w:t>
      </w:r>
      <w:r w:rsidRPr="000032FF">
        <w:rPr>
          <w:color w:val="93A1A1"/>
          <w:bdr w:val="none" w:sz="0" w:space="0" w:color="auto" w:frame="1"/>
        </w:rPr>
        <w:t>// special happens.</w:t>
      </w:r>
    </w:p>
    <w:p w14:paraId="4C62A38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7F27A709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fn</w:t>
      </w:r>
      <w:r w:rsidRPr="000032FF">
        <w:rPr>
          <w:bdr w:val="none" w:sz="0" w:space="0" w:color="auto" w:frame="1"/>
        </w:rPr>
        <w:t xml:space="preserve"> </w:t>
      </w:r>
      <w:r w:rsidRPr="000032FF">
        <w:rPr>
          <w:color w:val="268BD2"/>
          <w:bdr w:val="none" w:sz="0" w:space="0" w:color="auto" w:frame="1"/>
        </w:rPr>
        <w:t>takes_ownership</w:t>
      </w:r>
      <w:r w:rsidRPr="000032FF">
        <w:rPr>
          <w:bdr w:val="none" w:sz="0" w:space="0" w:color="auto" w:frame="1"/>
        </w:rPr>
        <w:t xml:space="preserve">(some_string: String) { </w:t>
      </w:r>
      <w:r w:rsidRPr="000032FF">
        <w:rPr>
          <w:color w:val="93A1A1"/>
          <w:bdr w:val="none" w:sz="0" w:space="0" w:color="auto" w:frame="1"/>
        </w:rPr>
        <w:t>// some_string comes into scope.</w:t>
      </w:r>
    </w:p>
    <w:p w14:paraId="2F400B4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268BD2"/>
          <w:bdr w:val="none" w:sz="0" w:space="0" w:color="auto" w:frame="1"/>
        </w:rPr>
        <w:t>println!</w:t>
      </w:r>
      <w:r w:rsidRPr="000032FF">
        <w:rPr>
          <w:bdr w:val="none" w:sz="0" w:space="0" w:color="auto" w:frame="1"/>
        </w:rPr>
        <w:t>(</w:t>
      </w:r>
      <w:r w:rsidRPr="000032FF">
        <w:rPr>
          <w:color w:val="2AA198"/>
          <w:bdr w:val="none" w:sz="0" w:space="0" w:color="auto" w:frame="1"/>
        </w:rPr>
        <w:t>"{}"</w:t>
      </w:r>
      <w:r w:rsidRPr="000032FF">
        <w:rPr>
          <w:bdr w:val="none" w:sz="0" w:space="0" w:color="auto" w:frame="1"/>
        </w:rPr>
        <w:t>, some_string);</w:t>
      </w:r>
    </w:p>
    <w:p w14:paraId="46FDFC0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} </w:t>
      </w:r>
      <w:r w:rsidRPr="000032FF">
        <w:rPr>
          <w:color w:val="93A1A1"/>
          <w:bdr w:val="none" w:sz="0" w:space="0" w:color="auto" w:frame="1"/>
        </w:rPr>
        <w:t>// Here, some_string goes out of scope and `drop` is called. The backing</w:t>
      </w:r>
    </w:p>
    <w:p w14:paraId="18B9C8A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</w:t>
      </w:r>
      <w:r w:rsidRPr="000032FF">
        <w:rPr>
          <w:color w:val="93A1A1"/>
          <w:bdr w:val="none" w:sz="0" w:space="0" w:color="auto" w:frame="1"/>
        </w:rPr>
        <w:t>// memory is freed.</w:t>
      </w:r>
    </w:p>
    <w:p w14:paraId="2A54303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7AC9D377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fn</w:t>
      </w:r>
      <w:r w:rsidRPr="000032FF">
        <w:rPr>
          <w:bdr w:val="none" w:sz="0" w:space="0" w:color="auto" w:frame="1"/>
        </w:rPr>
        <w:t xml:space="preserve"> </w:t>
      </w:r>
      <w:r w:rsidRPr="000032FF">
        <w:rPr>
          <w:color w:val="268BD2"/>
          <w:bdr w:val="none" w:sz="0" w:space="0" w:color="auto" w:frame="1"/>
        </w:rPr>
        <w:t>makes_copy</w:t>
      </w:r>
      <w:r w:rsidRPr="000032FF">
        <w:rPr>
          <w:bdr w:val="none" w:sz="0" w:space="0" w:color="auto" w:frame="1"/>
        </w:rPr>
        <w:t xml:space="preserve">(some_integer: </w:t>
      </w:r>
      <w:r w:rsidRPr="000032FF">
        <w:rPr>
          <w:color w:val="859900"/>
          <w:bdr w:val="none" w:sz="0" w:space="0" w:color="auto" w:frame="1"/>
        </w:rPr>
        <w:t>i32</w:t>
      </w:r>
      <w:r w:rsidRPr="000032FF">
        <w:rPr>
          <w:bdr w:val="none" w:sz="0" w:space="0" w:color="auto" w:frame="1"/>
        </w:rPr>
        <w:t xml:space="preserve">) { </w:t>
      </w:r>
      <w:r w:rsidRPr="000032FF">
        <w:rPr>
          <w:color w:val="93A1A1"/>
          <w:bdr w:val="none" w:sz="0" w:space="0" w:color="auto" w:frame="1"/>
        </w:rPr>
        <w:t>// some_integer comes into scope.</w:t>
      </w:r>
    </w:p>
    <w:p w14:paraId="2BC26C40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268BD2"/>
          <w:bdr w:val="none" w:sz="0" w:space="0" w:color="auto" w:frame="1"/>
        </w:rPr>
        <w:t>println!</w:t>
      </w:r>
      <w:r w:rsidRPr="000032FF">
        <w:rPr>
          <w:bdr w:val="none" w:sz="0" w:space="0" w:color="auto" w:frame="1"/>
        </w:rPr>
        <w:t>(</w:t>
      </w:r>
      <w:r w:rsidRPr="000032FF">
        <w:rPr>
          <w:color w:val="2AA198"/>
          <w:bdr w:val="none" w:sz="0" w:space="0" w:color="auto" w:frame="1"/>
        </w:rPr>
        <w:t>"{}"</w:t>
      </w:r>
      <w:r w:rsidRPr="000032FF">
        <w:rPr>
          <w:bdr w:val="none" w:sz="0" w:space="0" w:color="auto" w:frame="1"/>
        </w:rPr>
        <w:t>, some_integer);</w:t>
      </w:r>
    </w:p>
    <w:p w14:paraId="5CBF9C01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 // Here, some_integer goes out of scope. Nothing special happens.</w:t>
      </w:r>
    </w:p>
    <w:p w14:paraId="3DD0BA84" w14:textId="77777777" w:rsidR="000032FF" w:rsidRPr="000032FF" w:rsidRDefault="001D016F" w:rsidP="008414B8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If we tried to use </w:t>
      </w:r>
      <w:r w:rsidR="000032FF" w:rsidRPr="001D016F">
        <w:rPr>
          <w:rStyle w:val="Literal"/>
        </w:rPr>
        <w:t>s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after the call to</w:t>
      </w:r>
      <w:r>
        <w:rPr>
          <w:rFonts w:eastAsia="Microsoft YaHei"/>
        </w:rPr>
        <w:t xml:space="preserve"> </w:t>
      </w:r>
      <w:proofErr w:type="spellStart"/>
      <w:r w:rsidR="000032FF" w:rsidRPr="001D016F">
        <w:rPr>
          <w:rStyle w:val="Literal"/>
        </w:rPr>
        <w:t>takes_ownership</w:t>
      </w:r>
      <w:proofErr w:type="spellEnd"/>
      <w:r w:rsidR="000032FF" w:rsidRPr="000032FF">
        <w:rPr>
          <w:rFonts w:eastAsia="Microsoft YaHei" w:hint="eastAsia"/>
        </w:rPr>
        <w:t>, Rust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would throw a compile-time error. These static checks protect us from mistakes.</w:t>
      </w:r>
      <w:r w:rsidR="00DD4FDD">
        <w:rPr>
          <w:rFonts w:eastAsia="Microsoft YaHei"/>
        </w:rPr>
        <w:t xml:space="preserve"> </w:t>
      </w:r>
      <w:r>
        <w:rPr>
          <w:rFonts w:eastAsia="Microsoft YaHei" w:hint="eastAsia"/>
        </w:rPr>
        <w:t>Try adding code to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main</w:t>
      </w:r>
      <w:r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that uses</w:t>
      </w:r>
      <w:r>
        <w:rPr>
          <w:rFonts w:eastAsia="Microsoft YaHei"/>
        </w:rPr>
        <w:t xml:space="preserve"> </w:t>
      </w:r>
      <w:r>
        <w:rPr>
          <w:rStyle w:val="Literal"/>
        </w:rPr>
        <w:t xml:space="preserve">s </w:t>
      </w:r>
      <w:r w:rsidR="000032FF" w:rsidRPr="000032FF">
        <w:rPr>
          <w:rFonts w:eastAsia="Microsoft YaHei" w:hint="eastAsia"/>
        </w:rPr>
        <w:t>and</w:t>
      </w:r>
      <w:r>
        <w:rPr>
          <w:rFonts w:eastAsia="Microsoft YaHei"/>
        </w:rPr>
        <w:t xml:space="preserve"> </w:t>
      </w:r>
      <w:r w:rsidR="000032FF" w:rsidRPr="001D016F">
        <w:rPr>
          <w:rStyle w:val="Literal"/>
        </w:rPr>
        <w:t>x</w:t>
      </w:r>
      <w:r>
        <w:rPr>
          <w:rFonts w:ascii="Consolas" w:hAnsi="Consolas" w:cs="Courier New"/>
          <w:sz w:val="19"/>
          <w:szCs w:val="19"/>
          <w:bdr w:val="single" w:sz="6" w:space="2" w:color="EFEFEF" w:frame="1"/>
        </w:rPr>
        <w:t xml:space="preserve"> </w:t>
      </w:r>
      <w:r w:rsidR="000032FF" w:rsidRPr="000032FF">
        <w:rPr>
          <w:rFonts w:eastAsia="Microsoft YaHei" w:hint="eastAsia"/>
        </w:rPr>
        <w:t>to see where you can use them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and where the ownership rules prevent you from doing so.</w:t>
      </w:r>
    </w:p>
    <w:p w14:paraId="0B901FDD" w14:textId="77777777" w:rsidR="000032FF" w:rsidRPr="000032FF" w:rsidRDefault="000032FF" w:rsidP="00DB424F">
      <w:pPr>
        <w:pStyle w:val="HeadB"/>
        <w:rPr>
          <w:rFonts w:eastAsia="Microsoft YaHei"/>
        </w:rPr>
      </w:pPr>
      <w:bookmarkStart w:id="62" w:name="return-values-and-scope"/>
      <w:bookmarkStart w:id="63" w:name="_Toc463621162"/>
      <w:bookmarkEnd w:id="62"/>
      <w:r w:rsidRPr="000032FF">
        <w:rPr>
          <w:rFonts w:eastAsia="Microsoft YaHei" w:hint="eastAsia"/>
        </w:rPr>
        <w:t>Return Values and Scope</w:t>
      </w:r>
      <w:bookmarkEnd w:id="63"/>
    </w:p>
    <w:p w14:paraId="332326D2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Returning values can also transfer ownership. 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an example with similar annotations:</w:t>
      </w:r>
    </w:p>
    <w:p w14:paraId="66950F58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Filename: src/main.rs</w:t>
      </w:r>
    </w:p>
    <w:p w14:paraId="7F7A80A0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fn</w:t>
      </w:r>
      <w:r w:rsidRPr="000032FF">
        <w:t xml:space="preserve"> </w:t>
      </w:r>
      <w:r w:rsidRPr="000032FF">
        <w:rPr>
          <w:color w:val="268BD2"/>
        </w:rPr>
        <w:t>main</w:t>
      </w:r>
      <w:r w:rsidRPr="000032FF">
        <w:t>() {</w:t>
      </w:r>
    </w:p>
    <w:p w14:paraId="19A57C47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s1 = gives_ownership();         </w:t>
      </w:r>
      <w:r w:rsidRPr="000032FF">
        <w:rPr>
          <w:color w:val="93A1A1"/>
          <w:bdr w:val="none" w:sz="0" w:space="0" w:color="auto" w:frame="1"/>
        </w:rPr>
        <w:t>// gives_ownership moves its return</w:t>
      </w:r>
    </w:p>
    <w:p w14:paraId="7C9D76E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                                </w:t>
      </w:r>
      <w:r w:rsidRPr="000032FF">
        <w:rPr>
          <w:color w:val="93A1A1"/>
          <w:bdr w:val="none" w:sz="0" w:space="0" w:color="auto" w:frame="1"/>
        </w:rPr>
        <w:t>// value into s1.</w:t>
      </w:r>
    </w:p>
    <w:p w14:paraId="3FE73DD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253CCE6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s2 = String::from(</w:t>
      </w:r>
      <w:r w:rsidRPr="000032FF">
        <w:rPr>
          <w:color w:val="2AA198"/>
          <w:bdr w:val="none" w:sz="0" w:space="0" w:color="auto" w:frame="1"/>
        </w:rPr>
        <w:t>"hello"</w:t>
      </w:r>
      <w:r w:rsidRPr="000032FF">
        <w:rPr>
          <w:bdr w:val="none" w:sz="0" w:space="0" w:color="auto" w:frame="1"/>
        </w:rPr>
        <w:t xml:space="preserve">);     </w:t>
      </w:r>
      <w:r w:rsidRPr="000032FF">
        <w:rPr>
          <w:color w:val="93A1A1"/>
          <w:bdr w:val="none" w:sz="0" w:space="0" w:color="auto" w:frame="1"/>
        </w:rPr>
        <w:t>// s2 comes into scope</w:t>
      </w:r>
    </w:p>
    <w:p w14:paraId="28C7291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7B7F87B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s3 = takes_and_gives_back(s2);  </w:t>
      </w:r>
      <w:r w:rsidRPr="000032FF">
        <w:rPr>
          <w:color w:val="93A1A1"/>
          <w:bdr w:val="none" w:sz="0" w:space="0" w:color="auto" w:frame="1"/>
        </w:rPr>
        <w:t>// s2 is moved into</w:t>
      </w:r>
    </w:p>
    <w:p w14:paraId="6686015E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                                </w:t>
      </w:r>
      <w:r w:rsidRPr="000032FF">
        <w:rPr>
          <w:color w:val="93A1A1"/>
          <w:bdr w:val="none" w:sz="0" w:space="0" w:color="auto" w:frame="1"/>
        </w:rPr>
        <w:t>// takes_and_gives_back, which also</w:t>
      </w:r>
    </w:p>
    <w:p w14:paraId="3DEF727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                                </w:t>
      </w:r>
      <w:r w:rsidRPr="000032FF">
        <w:rPr>
          <w:color w:val="93A1A1"/>
          <w:bdr w:val="none" w:sz="0" w:space="0" w:color="auto" w:frame="1"/>
        </w:rPr>
        <w:t>// moves its return value into s3.</w:t>
      </w:r>
    </w:p>
    <w:p w14:paraId="260696E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} </w:t>
      </w:r>
      <w:r w:rsidRPr="000032FF">
        <w:rPr>
          <w:color w:val="93A1A1"/>
          <w:bdr w:val="none" w:sz="0" w:space="0" w:color="auto" w:frame="1"/>
        </w:rPr>
        <w:t>// Here, s3 goes out of scope, and is dropped. s2 goes out of scope, but was</w:t>
      </w:r>
    </w:p>
    <w:p w14:paraId="65D899D9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</w:t>
      </w:r>
      <w:r w:rsidRPr="000032FF">
        <w:rPr>
          <w:color w:val="93A1A1"/>
          <w:bdr w:val="none" w:sz="0" w:space="0" w:color="auto" w:frame="1"/>
        </w:rPr>
        <w:t>// moved, so nothing happens. s1 goes out of scope, and is dropped.</w:t>
      </w:r>
    </w:p>
    <w:p w14:paraId="419309E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40F098BF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fn</w:t>
      </w:r>
      <w:r w:rsidRPr="000032FF">
        <w:rPr>
          <w:bdr w:val="none" w:sz="0" w:space="0" w:color="auto" w:frame="1"/>
        </w:rPr>
        <w:t xml:space="preserve"> </w:t>
      </w:r>
      <w:r w:rsidRPr="000032FF">
        <w:rPr>
          <w:color w:val="268BD2"/>
          <w:bdr w:val="none" w:sz="0" w:space="0" w:color="auto" w:frame="1"/>
        </w:rPr>
        <w:t>gives_ownership</w:t>
      </w:r>
      <w:r w:rsidRPr="000032FF">
        <w:rPr>
          <w:bdr w:val="none" w:sz="0" w:space="0" w:color="auto" w:frame="1"/>
        </w:rPr>
        <w:t xml:space="preserve">() -&gt; String {             </w:t>
      </w:r>
      <w:r w:rsidRPr="000032FF">
        <w:rPr>
          <w:color w:val="93A1A1"/>
          <w:bdr w:val="none" w:sz="0" w:space="0" w:color="auto" w:frame="1"/>
        </w:rPr>
        <w:t>// gives_ownership will move its</w:t>
      </w:r>
    </w:p>
    <w:p w14:paraId="6920B47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lastRenderedPageBreak/>
        <w:t xml:space="preserve">                                             </w:t>
      </w:r>
      <w:r w:rsidRPr="000032FF">
        <w:rPr>
          <w:color w:val="93A1A1"/>
          <w:bdr w:val="none" w:sz="0" w:space="0" w:color="auto" w:frame="1"/>
        </w:rPr>
        <w:t>// return value into the function</w:t>
      </w:r>
    </w:p>
    <w:p w14:paraId="26B76A2F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                                     </w:t>
      </w:r>
      <w:r w:rsidRPr="000032FF">
        <w:rPr>
          <w:color w:val="93A1A1"/>
          <w:bdr w:val="none" w:sz="0" w:space="0" w:color="auto" w:frame="1"/>
        </w:rPr>
        <w:t>// that calls it.</w:t>
      </w:r>
    </w:p>
    <w:p w14:paraId="65714EB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46E57A7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some_string = String::from(</w:t>
      </w:r>
      <w:r w:rsidRPr="000032FF">
        <w:rPr>
          <w:color w:val="2AA198"/>
          <w:bdr w:val="none" w:sz="0" w:space="0" w:color="auto" w:frame="1"/>
        </w:rPr>
        <w:t>"hello"</w:t>
      </w:r>
      <w:r w:rsidRPr="000032FF">
        <w:rPr>
          <w:bdr w:val="none" w:sz="0" w:space="0" w:color="auto" w:frame="1"/>
        </w:rPr>
        <w:t xml:space="preserve">); </w:t>
      </w:r>
      <w:r w:rsidRPr="000032FF">
        <w:rPr>
          <w:color w:val="93A1A1"/>
          <w:bdr w:val="none" w:sz="0" w:space="0" w:color="auto" w:frame="1"/>
        </w:rPr>
        <w:t>// some_string comes into scope.</w:t>
      </w:r>
    </w:p>
    <w:p w14:paraId="6C9781EA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0B5FDCAE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some_string                              </w:t>
      </w:r>
      <w:r w:rsidRPr="000032FF">
        <w:rPr>
          <w:color w:val="93A1A1"/>
          <w:bdr w:val="none" w:sz="0" w:space="0" w:color="auto" w:frame="1"/>
        </w:rPr>
        <w:t>// some_string is returned, and</w:t>
      </w:r>
    </w:p>
    <w:p w14:paraId="77A1BDA0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                                     </w:t>
      </w:r>
      <w:r w:rsidRPr="000032FF">
        <w:rPr>
          <w:color w:val="93A1A1"/>
          <w:bdr w:val="none" w:sz="0" w:space="0" w:color="auto" w:frame="1"/>
        </w:rPr>
        <w:t>// moves out to the calling</w:t>
      </w:r>
    </w:p>
    <w:p w14:paraId="12F488B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                                     </w:t>
      </w:r>
      <w:r w:rsidRPr="000032FF">
        <w:rPr>
          <w:color w:val="93A1A1"/>
          <w:bdr w:val="none" w:sz="0" w:space="0" w:color="auto" w:frame="1"/>
        </w:rPr>
        <w:t>// function.</w:t>
      </w:r>
    </w:p>
    <w:p w14:paraId="4A2E2D19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6884F6A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4FF6D44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93A1A1"/>
          <w:bdr w:val="none" w:sz="0" w:space="0" w:color="auto" w:frame="1"/>
        </w:rPr>
        <w:t>// takes_and_gives_back will both take a String and return one</w:t>
      </w:r>
    </w:p>
    <w:p w14:paraId="4B39CA4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fn</w:t>
      </w:r>
      <w:r w:rsidRPr="000032FF">
        <w:rPr>
          <w:bdr w:val="none" w:sz="0" w:space="0" w:color="auto" w:frame="1"/>
        </w:rPr>
        <w:t xml:space="preserve"> </w:t>
      </w:r>
      <w:r w:rsidRPr="000032FF">
        <w:rPr>
          <w:color w:val="268BD2"/>
          <w:bdr w:val="none" w:sz="0" w:space="0" w:color="auto" w:frame="1"/>
        </w:rPr>
        <w:t>takes_and_gives_back</w:t>
      </w:r>
      <w:r w:rsidRPr="000032FF">
        <w:rPr>
          <w:bdr w:val="none" w:sz="0" w:space="0" w:color="auto" w:frame="1"/>
        </w:rPr>
        <w:t xml:space="preserve">(a_string: String) -&gt; String { </w:t>
      </w:r>
      <w:r w:rsidRPr="000032FF">
        <w:rPr>
          <w:color w:val="93A1A1"/>
          <w:bdr w:val="none" w:sz="0" w:space="0" w:color="auto" w:frame="1"/>
        </w:rPr>
        <w:t>// a_string comes into scope</w:t>
      </w:r>
    </w:p>
    <w:p w14:paraId="031211F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6748C49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a_string  </w:t>
      </w:r>
      <w:r w:rsidRPr="000032FF">
        <w:rPr>
          <w:color w:val="93A1A1"/>
          <w:bdr w:val="none" w:sz="0" w:space="0" w:color="auto" w:frame="1"/>
        </w:rPr>
        <w:t>// a_string is returned, and moves out to the calling function</w:t>
      </w:r>
    </w:p>
    <w:p w14:paraId="6DABB398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6F15C906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the same pattern, every time: assigning a value to another binding moves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it, and when heap data values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 xml:space="preserve"> bindings go out of scope, if the data hasn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been moved to be owned by another binding, the value will be cleaned up by</w:t>
      </w:r>
      <w:r w:rsidR="00DD4FDD">
        <w:rPr>
          <w:rFonts w:eastAsia="Microsoft YaHei"/>
        </w:rPr>
        <w:t xml:space="preserve"> </w:t>
      </w:r>
      <w:r w:rsidRPr="00995D57">
        <w:rPr>
          <w:rStyle w:val="Literal"/>
        </w:rPr>
        <w:t>drop</w:t>
      </w:r>
      <w:r w:rsidRPr="000032FF">
        <w:rPr>
          <w:rFonts w:eastAsia="Microsoft YaHei" w:hint="eastAsia"/>
        </w:rPr>
        <w:t>.</w:t>
      </w:r>
    </w:p>
    <w:p w14:paraId="31CDE04B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Taking ownership then returning ownership with every function is a bit tedious.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What if we want to let a function use a value but not take ownership? 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quite annoying that anything we pass in also needs to be passed back if we want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to use it again, in addition to any data resulting from the body of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function that we might want to return as well.</w:t>
      </w:r>
    </w:p>
    <w:p w14:paraId="4222737D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It is possible to return multiple values using a tuple, like this:</w:t>
      </w:r>
    </w:p>
    <w:p w14:paraId="3EB55EDF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Filename: src/main.rs</w:t>
      </w:r>
    </w:p>
    <w:p w14:paraId="4F057065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fn</w:t>
      </w:r>
      <w:r w:rsidRPr="000032FF">
        <w:t xml:space="preserve"> </w:t>
      </w:r>
      <w:r w:rsidRPr="000032FF">
        <w:rPr>
          <w:color w:val="268BD2"/>
        </w:rPr>
        <w:t>main</w:t>
      </w:r>
      <w:r w:rsidRPr="000032FF">
        <w:t>() {</w:t>
      </w:r>
    </w:p>
    <w:p w14:paraId="1EB5B54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s1 = String::from(</w:t>
      </w:r>
      <w:r w:rsidRPr="000032FF">
        <w:rPr>
          <w:color w:val="2AA198"/>
          <w:bdr w:val="none" w:sz="0" w:space="0" w:color="auto" w:frame="1"/>
        </w:rPr>
        <w:t>"hello"</w:t>
      </w:r>
      <w:r w:rsidRPr="000032FF">
        <w:rPr>
          <w:bdr w:val="none" w:sz="0" w:space="0" w:color="auto" w:frame="1"/>
        </w:rPr>
        <w:t>);</w:t>
      </w:r>
    </w:p>
    <w:p w14:paraId="3BF8FFF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5A7FD0D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(s2, len) = calculate_length(s1);</w:t>
      </w:r>
    </w:p>
    <w:p w14:paraId="747C81FA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67934FE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268BD2"/>
          <w:bdr w:val="none" w:sz="0" w:space="0" w:color="auto" w:frame="1"/>
        </w:rPr>
        <w:t>println!</w:t>
      </w:r>
      <w:r w:rsidRPr="000032FF">
        <w:rPr>
          <w:bdr w:val="none" w:sz="0" w:space="0" w:color="auto" w:frame="1"/>
        </w:rPr>
        <w:t>(</w:t>
      </w:r>
      <w:r w:rsidRPr="000032FF">
        <w:rPr>
          <w:color w:val="2AA198"/>
          <w:bdr w:val="none" w:sz="0" w:space="0" w:color="auto" w:frame="1"/>
        </w:rPr>
        <w:t>"The length of '{}' is {}."</w:t>
      </w:r>
      <w:r w:rsidRPr="000032FF">
        <w:rPr>
          <w:bdr w:val="none" w:sz="0" w:space="0" w:color="auto" w:frame="1"/>
        </w:rPr>
        <w:t>, s2, len);</w:t>
      </w:r>
    </w:p>
    <w:p w14:paraId="196D22F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0AE3339A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493F5491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fn</w:t>
      </w:r>
      <w:r w:rsidRPr="000032FF">
        <w:rPr>
          <w:bdr w:val="none" w:sz="0" w:space="0" w:color="auto" w:frame="1"/>
        </w:rPr>
        <w:t xml:space="preserve"> </w:t>
      </w:r>
      <w:r w:rsidRPr="000032FF">
        <w:rPr>
          <w:color w:val="268BD2"/>
          <w:bdr w:val="none" w:sz="0" w:space="0" w:color="auto" w:frame="1"/>
        </w:rPr>
        <w:t>calculate_length</w:t>
      </w:r>
      <w:r w:rsidRPr="000032FF">
        <w:rPr>
          <w:bdr w:val="none" w:sz="0" w:space="0" w:color="auto" w:frame="1"/>
        </w:rPr>
        <w:t>(s: String) -&gt; (String, usize) {</w:t>
      </w:r>
    </w:p>
    <w:p w14:paraId="1D9C0C4E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length = s.len(); </w:t>
      </w:r>
      <w:r w:rsidRPr="000032FF">
        <w:rPr>
          <w:color w:val="93A1A1"/>
          <w:bdr w:val="none" w:sz="0" w:space="0" w:color="auto" w:frame="1"/>
        </w:rPr>
        <w:t>// len() returns the length of a String.</w:t>
      </w:r>
    </w:p>
    <w:p w14:paraId="0690C6B5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7B23D455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(s, length)</w:t>
      </w:r>
    </w:p>
    <w:p w14:paraId="2895C521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14B84D65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But this is too much ceremony and a lot of work for a concept that should be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common. Luckily for us, Rust has a feature for this concept: references.</w:t>
      </w:r>
    </w:p>
    <w:p w14:paraId="7D7DDD53" w14:textId="77777777" w:rsidR="000032FF" w:rsidRPr="000032FF" w:rsidRDefault="000032FF" w:rsidP="008414B8">
      <w:pPr>
        <w:pStyle w:val="HeadA"/>
        <w:rPr>
          <w:rFonts w:eastAsia="Microsoft YaHei"/>
        </w:rPr>
      </w:pPr>
      <w:bookmarkStart w:id="64" w:name="references-and-borrowing"/>
      <w:bookmarkStart w:id="65" w:name="_Toc463621163"/>
      <w:bookmarkEnd w:id="64"/>
      <w:r w:rsidRPr="000032FF">
        <w:rPr>
          <w:rFonts w:eastAsia="Microsoft YaHei" w:hint="eastAsia"/>
        </w:rPr>
        <w:t>References and Borrowing</w:t>
      </w:r>
      <w:bookmarkEnd w:id="65"/>
    </w:p>
    <w:p w14:paraId="60A0BDD9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The issue with the tuple code at the end of the last section is that we have to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return the</w:t>
      </w:r>
      <w:r w:rsidR="00995D57">
        <w:rPr>
          <w:rFonts w:eastAsia="Microsoft YaHei"/>
        </w:rPr>
        <w:t xml:space="preserve"> </w:t>
      </w:r>
      <w:r w:rsidRPr="00995D57">
        <w:rPr>
          <w:rStyle w:val="Literal"/>
        </w:rPr>
        <w:t>String</w:t>
      </w:r>
      <w:r w:rsidR="00995D5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back to the calling function so that we can still use the</w:t>
      </w:r>
      <w:r w:rsidR="00DD4FDD">
        <w:rPr>
          <w:rFonts w:eastAsia="Microsoft YaHei"/>
        </w:rPr>
        <w:t xml:space="preserve"> </w:t>
      </w:r>
      <w:r w:rsidRPr="00995D57">
        <w:rPr>
          <w:rStyle w:val="Literal"/>
        </w:rPr>
        <w:t>String</w:t>
      </w:r>
      <w:r w:rsidR="00995D57">
        <w:rPr>
          <w:rFonts w:eastAsia="Microsoft YaHei"/>
        </w:rPr>
        <w:t xml:space="preserve"> </w:t>
      </w:r>
      <w:r w:rsidR="00995D57">
        <w:rPr>
          <w:rFonts w:eastAsia="Microsoft YaHei" w:hint="eastAsia"/>
        </w:rPr>
        <w:t>after the call to</w:t>
      </w:r>
      <w:r w:rsidR="00995D57">
        <w:rPr>
          <w:rFonts w:eastAsia="Microsoft YaHei"/>
        </w:rPr>
        <w:t xml:space="preserve"> </w:t>
      </w:r>
      <w:proofErr w:type="spellStart"/>
      <w:r w:rsidRPr="00995D57">
        <w:rPr>
          <w:rStyle w:val="Literal"/>
        </w:rPr>
        <w:t>calculate_length</w:t>
      </w:r>
      <w:proofErr w:type="spellEnd"/>
      <w:r w:rsidR="00995D57">
        <w:rPr>
          <w:rFonts w:eastAsia="Microsoft YaHei" w:hint="eastAsia"/>
        </w:rPr>
        <w:t>, since the</w:t>
      </w:r>
      <w:r w:rsidR="00995D57">
        <w:rPr>
          <w:rFonts w:eastAsia="Microsoft YaHei"/>
        </w:rPr>
        <w:t xml:space="preserve"> </w:t>
      </w:r>
      <w:r w:rsidRPr="00995D57">
        <w:rPr>
          <w:rStyle w:val="Literal"/>
        </w:rPr>
        <w:t>String</w:t>
      </w:r>
      <w:r w:rsidR="00995D5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was moved</w:t>
      </w:r>
      <w:r w:rsidR="00DD4FDD">
        <w:rPr>
          <w:rFonts w:eastAsia="Microsoft YaHei"/>
        </w:rPr>
        <w:t xml:space="preserve"> </w:t>
      </w:r>
      <w:r w:rsidR="00995D57">
        <w:rPr>
          <w:rFonts w:eastAsia="Microsoft YaHei" w:hint="eastAsia"/>
        </w:rPr>
        <w:t>into</w:t>
      </w:r>
      <w:r w:rsidR="00995D57">
        <w:rPr>
          <w:rFonts w:eastAsia="Microsoft YaHei"/>
        </w:rPr>
        <w:t xml:space="preserve"> </w:t>
      </w:r>
      <w:proofErr w:type="spellStart"/>
      <w:r w:rsidRPr="00995D57">
        <w:rPr>
          <w:rStyle w:val="Literal"/>
        </w:rPr>
        <w:t>calculate_length</w:t>
      </w:r>
      <w:proofErr w:type="spellEnd"/>
      <w:r w:rsidRPr="000032FF">
        <w:rPr>
          <w:rFonts w:eastAsia="Microsoft YaHei" w:hint="eastAsia"/>
        </w:rPr>
        <w:t>.</w:t>
      </w:r>
    </w:p>
    <w:p w14:paraId="11A0220D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Here is how you would use a function without taking ownership of it using</w:t>
      </w:r>
      <w:r w:rsidR="00DD4FDD">
        <w:rPr>
          <w:rFonts w:eastAsia="Microsoft YaHei"/>
        </w:rPr>
        <w:t xml:space="preserve"> </w:t>
      </w:r>
      <w:r w:rsidRPr="00995D57">
        <w:rPr>
          <w:rStyle w:val="EmphasisItalic"/>
          <w:rFonts w:eastAsia="Microsoft YaHei" w:hint="eastAsia"/>
        </w:rPr>
        <w:t>references</w:t>
      </w:r>
      <w:r w:rsidRPr="000032FF">
        <w:rPr>
          <w:rFonts w:eastAsia="Microsoft YaHei" w:hint="eastAsia"/>
          <w:i/>
          <w:iCs/>
        </w:rPr>
        <w:t>:</w:t>
      </w:r>
    </w:p>
    <w:p w14:paraId="4746F5A2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Filename: src/main.rs</w:t>
      </w:r>
    </w:p>
    <w:p w14:paraId="084A2870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fn</w:t>
      </w:r>
      <w:r w:rsidRPr="000032FF">
        <w:t xml:space="preserve"> </w:t>
      </w:r>
      <w:r w:rsidRPr="000032FF">
        <w:rPr>
          <w:color w:val="268BD2"/>
        </w:rPr>
        <w:t>main</w:t>
      </w:r>
      <w:r w:rsidRPr="000032FF">
        <w:t>() {</w:t>
      </w:r>
    </w:p>
    <w:p w14:paraId="1FFE095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s1 = String::from(</w:t>
      </w:r>
      <w:r w:rsidRPr="000032FF">
        <w:rPr>
          <w:color w:val="2AA198"/>
          <w:bdr w:val="none" w:sz="0" w:space="0" w:color="auto" w:frame="1"/>
        </w:rPr>
        <w:t>"hello"</w:t>
      </w:r>
      <w:r w:rsidRPr="000032FF">
        <w:rPr>
          <w:bdr w:val="none" w:sz="0" w:space="0" w:color="auto" w:frame="1"/>
        </w:rPr>
        <w:t>);</w:t>
      </w:r>
    </w:p>
    <w:p w14:paraId="6FB8E801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23A95E4F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len = calculate_length(&amp;s1);</w:t>
      </w:r>
    </w:p>
    <w:p w14:paraId="3393BE90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46026730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268BD2"/>
          <w:bdr w:val="none" w:sz="0" w:space="0" w:color="auto" w:frame="1"/>
        </w:rPr>
        <w:t>println!</w:t>
      </w:r>
      <w:r w:rsidRPr="000032FF">
        <w:rPr>
          <w:bdr w:val="none" w:sz="0" w:space="0" w:color="auto" w:frame="1"/>
        </w:rPr>
        <w:t>(</w:t>
      </w:r>
      <w:r w:rsidRPr="000032FF">
        <w:rPr>
          <w:color w:val="2AA198"/>
          <w:bdr w:val="none" w:sz="0" w:space="0" w:color="auto" w:frame="1"/>
        </w:rPr>
        <w:t>"The length of '{}' is {}."</w:t>
      </w:r>
      <w:r w:rsidRPr="000032FF">
        <w:rPr>
          <w:bdr w:val="none" w:sz="0" w:space="0" w:color="auto" w:frame="1"/>
        </w:rPr>
        <w:t>, s1, len);</w:t>
      </w:r>
    </w:p>
    <w:p w14:paraId="653D843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0405FB6A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748AC54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fn</w:t>
      </w:r>
      <w:r w:rsidRPr="000032FF">
        <w:rPr>
          <w:bdr w:val="none" w:sz="0" w:space="0" w:color="auto" w:frame="1"/>
        </w:rPr>
        <w:t xml:space="preserve"> </w:t>
      </w:r>
      <w:r w:rsidRPr="000032FF">
        <w:rPr>
          <w:color w:val="268BD2"/>
          <w:bdr w:val="none" w:sz="0" w:space="0" w:color="auto" w:frame="1"/>
        </w:rPr>
        <w:t>calculate_length</w:t>
      </w:r>
      <w:r w:rsidRPr="000032FF">
        <w:rPr>
          <w:bdr w:val="none" w:sz="0" w:space="0" w:color="auto" w:frame="1"/>
        </w:rPr>
        <w:t>(s: &amp;String) -&gt; usize {</w:t>
      </w:r>
    </w:p>
    <w:p w14:paraId="0ABF48B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length = s.len();</w:t>
      </w:r>
    </w:p>
    <w:p w14:paraId="6754EA7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3FB2F51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length</w:t>
      </w:r>
    </w:p>
    <w:p w14:paraId="4F70B5B0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31F70E56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First, you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ll notice all of the tuple stuff in the binding declaration and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function return value i</w:t>
      </w:r>
      <w:r w:rsidR="00995D57">
        <w:rPr>
          <w:rFonts w:eastAsia="Microsoft YaHei" w:hint="eastAsia"/>
        </w:rPr>
        <w:t>s gone. Next, note that we pass</w:t>
      </w:r>
      <w:r w:rsidR="00995D57">
        <w:rPr>
          <w:rFonts w:eastAsia="Microsoft YaHei"/>
        </w:rPr>
        <w:t xml:space="preserve"> </w:t>
      </w:r>
      <w:r w:rsidRPr="00995D57">
        <w:rPr>
          <w:rStyle w:val="Literal"/>
        </w:rPr>
        <w:t>&amp;s1</w:t>
      </w:r>
      <w:r w:rsidR="00995D57">
        <w:rPr>
          <w:rStyle w:val="Literal"/>
        </w:rPr>
        <w:t xml:space="preserve"> </w:t>
      </w:r>
      <w:r w:rsidRPr="000032FF">
        <w:rPr>
          <w:rFonts w:eastAsia="Microsoft YaHei" w:hint="eastAsia"/>
        </w:rPr>
        <w:t>into</w:t>
      </w:r>
      <w:r w:rsidR="00DD4FDD">
        <w:rPr>
          <w:rFonts w:eastAsia="Microsoft YaHei"/>
        </w:rPr>
        <w:t xml:space="preserve"> </w:t>
      </w:r>
      <w:proofErr w:type="spellStart"/>
      <w:r w:rsidRPr="00995D57">
        <w:rPr>
          <w:rStyle w:val="Literal"/>
        </w:rPr>
        <w:t>calculate_length</w:t>
      </w:r>
      <w:proofErr w:type="spellEnd"/>
      <w:r w:rsidRPr="000032FF">
        <w:rPr>
          <w:rFonts w:eastAsia="Microsoft YaHei" w:hint="eastAsia"/>
        </w:rPr>
        <w:t>,</w:t>
      </w:r>
      <w:r w:rsidR="00995D57">
        <w:rPr>
          <w:rFonts w:eastAsia="Microsoft YaHei" w:hint="eastAsia"/>
        </w:rPr>
        <w:t xml:space="preserve"> and in its definition, we take</w:t>
      </w:r>
      <w:r w:rsidR="00995D57">
        <w:rPr>
          <w:rFonts w:eastAsia="Microsoft YaHei"/>
        </w:rPr>
        <w:t xml:space="preserve"> </w:t>
      </w:r>
      <w:r w:rsidRPr="00995D57">
        <w:rPr>
          <w:rStyle w:val="Literal"/>
        </w:rPr>
        <w:t>&amp;String</w:t>
      </w:r>
      <w:r w:rsidR="00995D5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rather than</w:t>
      </w:r>
      <w:r w:rsidR="00DD4FDD">
        <w:rPr>
          <w:rFonts w:eastAsia="Microsoft YaHei"/>
        </w:rPr>
        <w:t xml:space="preserve"> </w:t>
      </w:r>
      <w:r w:rsidRPr="00995D57">
        <w:rPr>
          <w:rStyle w:val="Literal"/>
        </w:rPr>
        <w:t>String</w:t>
      </w:r>
      <w:r w:rsidRPr="000032FF">
        <w:rPr>
          <w:rFonts w:eastAsia="Microsoft YaHei" w:hint="eastAsia"/>
        </w:rPr>
        <w:t>.</w:t>
      </w:r>
    </w:p>
    <w:p w14:paraId="6DEDB435" w14:textId="77777777" w:rsidR="000032FF" w:rsidRPr="000032FF" w:rsidRDefault="00995D57" w:rsidP="008414B8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These</w:t>
      </w:r>
      <w:r>
        <w:rPr>
          <w:rFonts w:eastAsia="Microsoft YaHei"/>
        </w:rPr>
        <w:t xml:space="preserve"> </w:t>
      </w:r>
      <w:r w:rsidR="000032FF" w:rsidRPr="00995D57">
        <w:rPr>
          <w:rStyle w:val="Literal"/>
        </w:rPr>
        <w:t>&amp;</w:t>
      </w:r>
      <w:r>
        <w:rPr>
          <w:rFonts w:eastAsia="Microsoft YaHei" w:hint="eastAsia"/>
        </w:rPr>
        <w:t>s are</w:t>
      </w:r>
      <w:r>
        <w:rPr>
          <w:rFonts w:eastAsia="Microsoft YaHei"/>
        </w:rPr>
        <w:t xml:space="preserve"> </w:t>
      </w:r>
      <w:r w:rsidR="000032FF" w:rsidRPr="00995D57">
        <w:rPr>
          <w:rStyle w:val="EmphasisItalic"/>
          <w:rFonts w:eastAsia="Microsoft YaHei" w:hint="eastAsia"/>
        </w:rPr>
        <w:t>references</w:t>
      </w:r>
      <w:r w:rsidR="000032FF" w:rsidRPr="000032FF">
        <w:rPr>
          <w:rFonts w:eastAsia="Microsoft YaHei" w:hint="eastAsia"/>
        </w:rPr>
        <w:t>, and they allow you to refer to some value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without taking ownership of it. Figure 4-5 shows a diagram of this.</w:t>
      </w:r>
    </w:p>
    <w:p w14:paraId="53275395" w14:textId="77777777" w:rsidR="000032FF" w:rsidRPr="000032FF" w:rsidRDefault="000032FF" w:rsidP="008414B8">
      <w:pPr>
        <w:spacing w:before="240" w:after="240" w:line="360" w:lineRule="auto"/>
        <w:rPr>
          <w:rFonts w:ascii="Microsoft YaHei" w:eastAsia="Microsoft YaHei" w:hAnsi="Microsoft YaHei"/>
          <w:color w:val="222222"/>
          <w:sz w:val="23"/>
          <w:szCs w:val="23"/>
        </w:rPr>
      </w:pPr>
      <w:r>
        <w:rPr>
          <w:rFonts w:ascii="Microsoft YaHei" w:eastAsia="Microsoft YaHei" w:hAnsi="Microsoft YaHei"/>
          <w:noProof/>
          <w:color w:val="222222"/>
          <w:sz w:val="23"/>
          <w:szCs w:val="23"/>
        </w:rPr>
        <mc:AlternateContent>
          <mc:Choice Requires="wps">
            <w:drawing>
              <wp:inline distT="0" distB="0" distL="0" distR="0" wp14:anchorId="6E24C069" wp14:editId="12F65FCD">
                <wp:extent cx="304800" cy="304800"/>
                <wp:effectExtent l="0" t="0" r="0" b="0"/>
                <wp:docPr id="2" name="Rectangle 2" descr="&amp;String s pointing at String 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69A4A7" id="Rectangle 2" o:spid="_x0000_s1026" alt="&amp;String s pointing at String s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82L/HzQIAAO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="00995D57">
        <w:rPr>
          <w:rFonts w:ascii="Microsoft YaHei" w:eastAsia="Microsoft YaHei" w:hAnsi="Microsoft YaHei"/>
          <w:noProof/>
          <w:color w:val="222222"/>
          <w:sz w:val="23"/>
          <w:szCs w:val="23"/>
        </w:rPr>
        <w:drawing>
          <wp:inline distT="0" distB="0" distL="0" distR="0" wp14:anchorId="10C6056E" wp14:editId="17CB0B27">
            <wp:extent cx="5943600" cy="2573940"/>
            <wp:effectExtent l="0" t="0" r="0" b="0"/>
            <wp:docPr id="11" name="Picture 11" descr="C:\Users\User\Google Drive\Rust\02 to edit\Ch 4 images\trpl04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Google Drive\Rust\02 to edit\Ch 4 images\trpl04-0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5E90" w14:textId="77777777" w:rsidR="000032FF" w:rsidRPr="000032FF" w:rsidRDefault="00995D57" w:rsidP="008414B8">
      <w:pPr>
        <w:pStyle w:val="Caption"/>
        <w:rPr>
          <w:rFonts w:eastAsia="Microsoft YaHei"/>
        </w:rPr>
      </w:pPr>
      <w:r>
        <w:rPr>
          <w:rFonts w:eastAsia="Microsoft YaHei" w:hint="eastAsia"/>
        </w:rPr>
        <w:t>Figure 4-5:</w:t>
      </w:r>
      <w:r>
        <w:rPr>
          <w:rFonts w:eastAsia="Microsoft YaHei"/>
        </w:rPr>
        <w:t xml:space="preserve"> </w:t>
      </w:r>
      <w:r w:rsidR="000032FF" w:rsidRPr="00995D57">
        <w:rPr>
          <w:rStyle w:val="Literal"/>
        </w:rPr>
        <w:t>&amp;String</w:t>
      </w:r>
      <w:r w:rsidR="000032FF" w:rsidRPr="00995D57">
        <w:t xml:space="preserve"> s</w:t>
      </w:r>
      <w:r>
        <w:t xml:space="preserve"> </w:t>
      </w:r>
      <w:r w:rsidR="000032FF" w:rsidRPr="000032FF">
        <w:rPr>
          <w:rFonts w:eastAsia="Microsoft YaHei" w:hint="eastAsia"/>
        </w:rPr>
        <w:t>pointing at </w:t>
      </w:r>
      <w:r w:rsidR="000032FF" w:rsidRPr="00995D57">
        <w:rPr>
          <w:rStyle w:val="Literal"/>
        </w:rPr>
        <w:t>String s1</w:t>
      </w:r>
    </w:p>
    <w:p w14:paraId="703E6F36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take a closer look at the function call here:</w:t>
      </w:r>
    </w:p>
    <w:p w14:paraId="263D4D99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let</w:t>
      </w:r>
      <w:r w:rsidRPr="000032FF">
        <w:t xml:space="preserve"> s1 = String::from(</w:t>
      </w:r>
      <w:r w:rsidRPr="000032FF">
        <w:rPr>
          <w:color w:val="2AA198"/>
        </w:rPr>
        <w:t>"hello"</w:t>
      </w:r>
      <w:r w:rsidRPr="000032FF">
        <w:t>);</w:t>
      </w:r>
    </w:p>
    <w:p w14:paraId="18D6BE7A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01560446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len = calculate_length(&amp;s1);</w:t>
      </w:r>
    </w:p>
    <w:p w14:paraId="5BEE9C83" w14:textId="77777777" w:rsidR="000032FF" w:rsidRPr="000032FF" w:rsidRDefault="00995D57" w:rsidP="008414B8">
      <w:pPr>
        <w:pStyle w:val="Body"/>
        <w:rPr>
          <w:rFonts w:eastAsia="Microsoft YaHei"/>
        </w:rPr>
      </w:pPr>
      <w:r>
        <w:rPr>
          <w:rFonts w:eastAsia="Microsoft YaHei" w:hint="eastAsia"/>
        </w:rPr>
        <w:t>The</w:t>
      </w:r>
      <w:r>
        <w:rPr>
          <w:rFonts w:eastAsia="Microsoft YaHei"/>
        </w:rPr>
        <w:t xml:space="preserve"> </w:t>
      </w:r>
      <w:r>
        <w:rPr>
          <w:rStyle w:val="Literal"/>
        </w:rPr>
        <w:t xml:space="preserve">&amp;s1 </w:t>
      </w:r>
      <w:r w:rsidR="000032FF" w:rsidRPr="000032FF">
        <w:rPr>
          <w:rFonts w:eastAsia="Microsoft YaHei" w:hint="eastAsia"/>
        </w:rPr>
        <w:t>syntax l</w:t>
      </w:r>
      <w:r>
        <w:rPr>
          <w:rFonts w:eastAsia="Microsoft YaHei" w:hint="eastAsia"/>
        </w:rPr>
        <w:t>ets us create a reference which</w:t>
      </w:r>
      <w:r>
        <w:rPr>
          <w:rFonts w:eastAsia="Microsoft YaHei"/>
        </w:rPr>
        <w:t xml:space="preserve"> </w:t>
      </w:r>
      <w:r w:rsidR="000032FF" w:rsidRPr="00995D57">
        <w:rPr>
          <w:rStyle w:val="EmphasisItalic"/>
          <w:rFonts w:eastAsia="Microsoft YaHei" w:hint="eastAsia"/>
        </w:rPr>
        <w:t>refers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to the value of</w:t>
      </w:r>
      <w:r>
        <w:rPr>
          <w:rFonts w:eastAsia="Microsoft YaHei"/>
        </w:rPr>
        <w:t xml:space="preserve"> </w:t>
      </w:r>
      <w:r w:rsidR="000032FF" w:rsidRPr="00995D57">
        <w:rPr>
          <w:rStyle w:val="Literal"/>
        </w:rPr>
        <w:t>s1</w:t>
      </w:r>
      <w:r w:rsidR="00DD4FDD">
        <w:rPr>
          <w:rFonts w:ascii="Consolas" w:hAnsi="Consolas" w:cs="Courier New"/>
          <w:sz w:val="19"/>
          <w:szCs w:val="19"/>
          <w:bdr w:val="single" w:sz="6" w:space="2" w:color="EFEFEF" w:frame="1"/>
        </w:rPr>
        <w:t xml:space="preserve"> </w:t>
      </w:r>
      <w:r w:rsidR="000032FF" w:rsidRPr="000032FF">
        <w:rPr>
          <w:rFonts w:eastAsia="Microsoft YaHei" w:hint="eastAsia"/>
        </w:rPr>
        <w:t>but does not own it. Because it does not own it, the value it points to will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not be dropped when the reference goes out of scope.</w:t>
      </w:r>
    </w:p>
    <w:p w14:paraId="6BF73870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Likewise, the</w:t>
      </w:r>
      <w:r w:rsidR="00995D57">
        <w:rPr>
          <w:rFonts w:eastAsia="Microsoft YaHei" w:hint="eastAsia"/>
        </w:rPr>
        <w:t xml:space="preserve"> signature of the function uses</w:t>
      </w:r>
      <w:r w:rsidR="00995D57">
        <w:rPr>
          <w:rFonts w:eastAsia="Microsoft YaHei"/>
        </w:rPr>
        <w:t xml:space="preserve"> </w:t>
      </w:r>
      <w:r w:rsidRPr="00995D57">
        <w:rPr>
          <w:rStyle w:val="Literal"/>
        </w:rPr>
        <w:t>&amp;</w:t>
      </w:r>
      <w:r w:rsidR="00995D5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to indicate that it takes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 reference as an argument. 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add some explanatory annotations:</w:t>
      </w:r>
    </w:p>
    <w:p w14:paraId="063D06BE" w14:textId="77777777" w:rsidR="000032FF" w:rsidRPr="000032FF" w:rsidRDefault="000032FF" w:rsidP="008414B8">
      <w:pPr>
        <w:pStyle w:val="CodeA"/>
        <w:rPr>
          <w:color w:val="657B83"/>
        </w:rPr>
      </w:pPr>
      <w:r w:rsidRPr="000032FF">
        <w:rPr>
          <w:color w:val="859900"/>
        </w:rPr>
        <w:t>fn</w:t>
      </w:r>
      <w:r w:rsidRPr="000032FF">
        <w:rPr>
          <w:color w:val="657B83"/>
        </w:rPr>
        <w:t xml:space="preserve"> </w:t>
      </w:r>
      <w:r w:rsidRPr="000032FF">
        <w:rPr>
          <w:color w:val="268BD2"/>
        </w:rPr>
        <w:t>calculate_length</w:t>
      </w:r>
      <w:r w:rsidRPr="000032FF">
        <w:rPr>
          <w:color w:val="657B83"/>
        </w:rPr>
        <w:t xml:space="preserve">(s: &amp;String) -&gt; usize { </w:t>
      </w:r>
      <w:r w:rsidRPr="000032FF">
        <w:t>// s is a reference to a String</w:t>
      </w:r>
    </w:p>
    <w:p w14:paraId="6E3869C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length = s.len();</w:t>
      </w:r>
    </w:p>
    <w:p w14:paraId="053F17C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60807D3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length</w:t>
      </w:r>
    </w:p>
    <w:p w14:paraId="3C50A935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} </w:t>
      </w:r>
      <w:r w:rsidRPr="000032FF">
        <w:rPr>
          <w:color w:val="93A1A1"/>
          <w:bdr w:val="none" w:sz="0" w:space="0" w:color="auto" w:frame="1"/>
        </w:rPr>
        <w:t>// Here, s goes out of scope. But since it does not have ownership of what</w:t>
      </w:r>
    </w:p>
    <w:p w14:paraId="7D782440" w14:textId="77777777" w:rsidR="000032FF" w:rsidRPr="000032FF" w:rsidRDefault="000032FF" w:rsidP="008414B8">
      <w:pPr>
        <w:pStyle w:val="CodeC"/>
        <w:rPr>
          <w:color w:val="657B83"/>
          <w:bdr w:val="none" w:sz="0" w:space="0" w:color="auto" w:frame="1"/>
        </w:rPr>
      </w:pPr>
      <w:r w:rsidRPr="000032FF">
        <w:rPr>
          <w:color w:val="657B83"/>
          <w:bdr w:val="none" w:sz="0" w:space="0" w:color="auto" w:frame="1"/>
        </w:rPr>
        <w:t xml:space="preserve">  </w:t>
      </w:r>
      <w:r w:rsidRPr="000032FF">
        <w:rPr>
          <w:bdr w:val="none" w:sz="0" w:space="0" w:color="auto" w:frame="1"/>
        </w:rPr>
        <w:t>// it refers to, nothing happens.</w:t>
      </w:r>
    </w:p>
    <w:p w14:paraId="0513AED4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lastRenderedPageBreak/>
        <w:t>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the same process as before, but we don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drop what the reference points to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when it goes out of scope because we don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have ownership. This lets us write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functions which take references as arguments instead of the values themselves,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so that we won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need to return them to give back ownership.</w:t>
      </w:r>
    </w:p>
    <w:p w14:paraId="5F26ACFE" w14:textId="77777777" w:rsidR="000032FF" w:rsidRPr="000032FF" w:rsidRDefault="00995D57" w:rsidP="008414B8">
      <w:pPr>
        <w:pStyle w:val="Body"/>
        <w:rPr>
          <w:rFonts w:eastAsia="Microsoft YaHei"/>
        </w:rPr>
      </w:pPr>
      <w:r>
        <w:rPr>
          <w:rFonts w:eastAsia="Microsoft YaHei" w:hint="eastAsia"/>
        </w:rPr>
        <w:t>We call this process</w:t>
      </w:r>
      <w:r>
        <w:rPr>
          <w:rFonts w:eastAsia="Microsoft YaHei"/>
        </w:rPr>
        <w:t xml:space="preserve"> </w:t>
      </w:r>
      <w:r w:rsidR="000032FF" w:rsidRPr="00995D57">
        <w:rPr>
          <w:rStyle w:val="EmphasisItalic"/>
          <w:rFonts w:eastAsia="Microsoft YaHei" w:hint="eastAsia"/>
        </w:rPr>
        <w:t>borrowing</w:t>
      </w:r>
      <w:r w:rsidR="000032FF" w:rsidRPr="000032FF">
        <w:rPr>
          <w:rFonts w:eastAsia="Microsoft YaHei" w:hint="eastAsia"/>
        </w:rPr>
        <w:t>. Just like with real life, if a person owns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something, you can borrow it from them, and when you</w:t>
      </w:r>
      <w:r w:rsidR="008414B8">
        <w:rPr>
          <w:rFonts w:eastAsia="Microsoft YaHei"/>
        </w:rPr>
        <w:t>’</w:t>
      </w:r>
      <w:r w:rsidR="000032FF" w:rsidRPr="000032FF">
        <w:rPr>
          <w:rFonts w:eastAsia="Microsoft YaHei" w:hint="eastAsia"/>
        </w:rPr>
        <w:t>re done, you have to give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it back.</w:t>
      </w:r>
    </w:p>
    <w:p w14:paraId="69C76C08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So what happens if we try to modify something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re borrowing? Try this code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out. Spoiler alert: it doesn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work!</w:t>
      </w:r>
    </w:p>
    <w:p w14:paraId="22884DFE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Filename: src/main.rs</w:t>
      </w:r>
    </w:p>
    <w:p w14:paraId="6224D001" w14:textId="77777777" w:rsidR="000032FF" w:rsidRPr="000032FF" w:rsidRDefault="000032FF" w:rsidP="008414B8">
      <w:pPr>
        <w:pStyle w:val="CodeA"/>
      </w:pPr>
      <w:r w:rsidRPr="000032FF">
        <w:t>fn main() {</w:t>
      </w:r>
    </w:p>
    <w:p w14:paraId="394CA230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let s = String::from("hello");</w:t>
      </w:r>
    </w:p>
    <w:p w14:paraId="4BF6CD8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56376F7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change(&amp;s);</w:t>
      </w:r>
    </w:p>
    <w:p w14:paraId="27BBDD4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6D24DDB5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3A5A5EB1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fn change(some_string: &amp;String) {</w:t>
      </w:r>
    </w:p>
    <w:p w14:paraId="37EF828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some_string.push_str(", world");</w:t>
      </w:r>
    </w:p>
    <w:p w14:paraId="7A6FEAF4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32959864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the error:</w:t>
      </w:r>
    </w:p>
    <w:p w14:paraId="3003F0A6" w14:textId="77777777" w:rsidR="000032FF" w:rsidRPr="000032FF" w:rsidRDefault="000032FF" w:rsidP="008414B8">
      <w:pPr>
        <w:pStyle w:val="CodeA"/>
      </w:pPr>
      <w:r w:rsidRPr="000032FF">
        <w:t>error: cannot borrow immutable borrowed content `*some_string` as mutable</w:t>
      </w:r>
    </w:p>
    <w:p w14:paraId="2233CC40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--&gt; error.rs:</w:t>
      </w:r>
      <w:r w:rsidRPr="000032FF">
        <w:rPr>
          <w:color w:val="2AA198"/>
          <w:bdr w:val="none" w:sz="0" w:space="0" w:color="auto" w:frame="1"/>
        </w:rPr>
        <w:t>8</w:t>
      </w:r>
      <w:r w:rsidRPr="000032FF">
        <w:rPr>
          <w:bdr w:val="none" w:sz="0" w:space="0" w:color="auto" w:frame="1"/>
        </w:rPr>
        <w:t>:</w:t>
      </w:r>
      <w:r w:rsidRPr="000032FF">
        <w:rPr>
          <w:color w:val="2AA198"/>
          <w:bdr w:val="none" w:sz="0" w:space="0" w:color="auto" w:frame="1"/>
        </w:rPr>
        <w:t>5</w:t>
      </w:r>
    </w:p>
    <w:p w14:paraId="382F72B7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|</w:t>
      </w:r>
    </w:p>
    <w:p w14:paraId="0F50AA8E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>8</w:t>
      </w:r>
      <w:r w:rsidRPr="000032FF">
        <w:rPr>
          <w:bdr w:val="none" w:sz="0" w:space="0" w:color="auto" w:frame="1"/>
        </w:rPr>
        <w:t xml:space="preserve"> |     some_string.push_str(</w:t>
      </w:r>
      <w:r w:rsidRPr="000032FF">
        <w:rPr>
          <w:color w:val="2AA198"/>
          <w:bdr w:val="none" w:sz="0" w:space="0" w:color="auto" w:frame="1"/>
        </w:rPr>
        <w:t>", world"</w:t>
      </w:r>
      <w:r w:rsidRPr="000032FF">
        <w:rPr>
          <w:bdr w:val="none" w:sz="0" w:space="0" w:color="auto" w:frame="1"/>
        </w:rPr>
        <w:t>);</w:t>
      </w:r>
    </w:p>
    <w:p w14:paraId="24ABB56C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|     ^^^^^^^^^^^</w:t>
      </w:r>
    </w:p>
    <w:p w14:paraId="6A5BADAC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Just as bindings are immutable by default, so are references.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re not allowed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to modify something we have a reference to.</w:t>
      </w:r>
      <w:r w:rsidR="00DD4FDD">
        <w:rPr>
          <w:rFonts w:eastAsia="Microsoft YaHei"/>
        </w:rPr>
        <w:t xml:space="preserve"> </w:t>
      </w:r>
    </w:p>
    <w:p w14:paraId="5A229D96" w14:textId="77777777" w:rsidR="000032FF" w:rsidRPr="000032FF" w:rsidRDefault="000032FF" w:rsidP="008414B8">
      <w:pPr>
        <w:pStyle w:val="HeadB"/>
        <w:rPr>
          <w:rFonts w:eastAsia="Microsoft YaHei"/>
        </w:rPr>
      </w:pPr>
      <w:bookmarkStart w:id="66" w:name="mutable-references"/>
      <w:bookmarkStart w:id="67" w:name="_Toc463621164"/>
      <w:bookmarkEnd w:id="66"/>
      <w:r w:rsidRPr="000032FF">
        <w:rPr>
          <w:rFonts w:eastAsia="Microsoft YaHei" w:hint="eastAsia"/>
        </w:rPr>
        <w:t>Mutable References</w:t>
      </w:r>
      <w:bookmarkEnd w:id="67"/>
    </w:p>
    <w:p w14:paraId="7D04783A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We can fix this error with just a small tweak:</w:t>
      </w:r>
    </w:p>
    <w:p w14:paraId="2F854920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Filename: src/main.rs</w:t>
      </w:r>
    </w:p>
    <w:p w14:paraId="27531470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fn</w:t>
      </w:r>
      <w:r w:rsidRPr="000032FF">
        <w:t xml:space="preserve"> </w:t>
      </w:r>
      <w:r w:rsidRPr="000032FF">
        <w:rPr>
          <w:color w:val="268BD2"/>
        </w:rPr>
        <w:t>main</w:t>
      </w:r>
      <w:r w:rsidRPr="000032FF">
        <w:t>() {</w:t>
      </w:r>
    </w:p>
    <w:p w14:paraId="3943CEE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lastRenderedPageBreak/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</w:t>
      </w:r>
      <w:r w:rsidRPr="000032FF">
        <w:rPr>
          <w:color w:val="859900"/>
          <w:bdr w:val="none" w:sz="0" w:space="0" w:color="auto" w:frame="1"/>
        </w:rPr>
        <w:t>mut</w:t>
      </w:r>
      <w:r w:rsidRPr="000032FF">
        <w:rPr>
          <w:bdr w:val="none" w:sz="0" w:space="0" w:color="auto" w:frame="1"/>
        </w:rPr>
        <w:t xml:space="preserve"> s = String::from(</w:t>
      </w:r>
      <w:r w:rsidRPr="000032FF">
        <w:rPr>
          <w:color w:val="2AA198"/>
          <w:bdr w:val="none" w:sz="0" w:space="0" w:color="auto" w:frame="1"/>
        </w:rPr>
        <w:t>"hello"</w:t>
      </w:r>
      <w:r w:rsidRPr="000032FF">
        <w:rPr>
          <w:bdr w:val="none" w:sz="0" w:space="0" w:color="auto" w:frame="1"/>
        </w:rPr>
        <w:t>);</w:t>
      </w:r>
    </w:p>
    <w:p w14:paraId="7966237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5E6AEC4F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change(&amp;</w:t>
      </w:r>
      <w:r w:rsidRPr="000032FF">
        <w:rPr>
          <w:color w:val="859900"/>
          <w:bdr w:val="none" w:sz="0" w:space="0" w:color="auto" w:frame="1"/>
        </w:rPr>
        <w:t>mut</w:t>
      </w:r>
      <w:r w:rsidRPr="000032FF">
        <w:rPr>
          <w:bdr w:val="none" w:sz="0" w:space="0" w:color="auto" w:frame="1"/>
        </w:rPr>
        <w:t xml:space="preserve"> s);</w:t>
      </w:r>
    </w:p>
    <w:p w14:paraId="46F8848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4700926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7BFE043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fn</w:t>
      </w:r>
      <w:r w:rsidRPr="000032FF">
        <w:rPr>
          <w:bdr w:val="none" w:sz="0" w:space="0" w:color="auto" w:frame="1"/>
        </w:rPr>
        <w:t xml:space="preserve"> </w:t>
      </w:r>
      <w:r w:rsidRPr="000032FF">
        <w:rPr>
          <w:color w:val="268BD2"/>
          <w:bdr w:val="none" w:sz="0" w:space="0" w:color="auto" w:frame="1"/>
        </w:rPr>
        <w:t>change</w:t>
      </w:r>
      <w:r w:rsidRPr="000032FF">
        <w:rPr>
          <w:bdr w:val="none" w:sz="0" w:space="0" w:color="auto" w:frame="1"/>
        </w:rPr>
        <w:t>(some_string: &amp;</w:t>
      </w:r>
      <w:r w:rsidRPr="000032FF">
        <w:rPr>
          <w:color w:val="859900"/>
          <w:bdr w:val="none" w:sz="0" w:space="0" w:color="auto" w:frame="1"/>
        </w:rPr>
        <w:t>mut</w:t>
      </w:r>
      <w:r w:rsidRPr="000032FF">
        <w:rPr>
          <w:bdr w:val="none" w:sz="0" w:space="0" w:color="auto" w:frame="1"/>
        </w:rPr>
        <w:t xml:space="preserve"> String) {</w:t>
      </w:r>
    </w:p>
    <w:p w14:paraId="5AF56B2E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some_string.push_str(</w:t>
      </w:r>
      <w:r w:rsidRPr="000032FF">
        <w:rPr>
          <w:color w:val="2AA198"/>
          <w:bdr w:val="none" w:sz="0" w:space="0" w:color="auto" w:frame="1"/>
        </w:rPr>
        <w:t>", world"</w:t>
      </w:r>
      <w:r w:rsidRPr="000032FF">
        <w:rPr>
          <w:bdr w:val="none" w:sz="0" w:space="0" w:color="auto" w:frame="1"/>
        </w:rPr>
        <w:t>);</w:t>
      </w:r>
    </w:p>
    <w:p w14:paraId="141DA772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50AD6AD3" w14:textId="77777777" w:rsidR="00DD4FDD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First, we had to change</w:t>
      </w:r>
      <w:r w:rsidR="00995D57">
        <w:rPr>
          <w:rFonts w:eastAsia="Microsoft YaHei"/>
        </w:rPr>
        <w:t xml:space="preserve"> </w:t>
      </w:r>
      <w:r w:rsidRPr="00995D57">
        <w:rPr>
          <w:rStyle w:val="Literal"/>
        </w:rPr>
        <w:t>s</w:t>
      </w:r>
      <w:r w:rsidR="00995D57">
        <w:rPr>
          <w:rFonts w:eastAsia="Microsoft YaHei"/>
        </w:rPr>
        <w:t xml:space="preserve"> </w:t>
      </w:r>
      <w:r w:rsidR="00995D57">
        <w:rPr>
          <w:rFonts w:eastAsia="Microsoft YaHei" w:hint="eastAsia"/>
        </w:rPr>
        <w:t>to be</w:t>
      </w:r>
      <w:r w:rsidR="00995D57">
        <w:rPr>
          <w:rFonts w:eastAsia="Microsoft YaHei"/>
        </w:rPr>
        <w:t xml:space="preserve"> </w:t>
      </w:r>
      <w:proofErr w:type="spellStart"/>
      <w:r w:rsidRPr="00995D57">
        <w:rPr>
          <w:rStyle w:val="Literal"/>
        </w:rPr>
        <w:t>mut</w:t>
      </w:r>
      <w:proofErr w:type="spellEnd"/>
      <w:r w:rsidRPr="000032FF">
        <w:rPr>
          <w:rFonts w:eastAsia="Microsoft YaHei" w:hint="eastAsia"/>
        </w:rPr>
        <w:t>. Then we had to create a mutable</w:t>
      </w:r>
      <w:r w:rsidR="00DD4FDD">
        <w:rPr>
          <w:rFonts w:eastAsia="Microsoft YaHei"/>
        </w:rPr>
        <w:t xml:space="preserve"> </w:t>
      </w:r>
      <w:r w:rsidR="00995D57">
        <w:rPr>
          <w:rFonts w:eastAsia="Microsoft YaHei" w:hint="eastAsia"/>
        </w:rPr>
        <w:t>reference with</w:t>
      </w:r>
      <w:r w:rsidR="00995D57">
        <w:rPr>
          <w:rFonts w:eastAsia="Microsoft YaHei"/>
        </w:rPr>
        <w:t xml:space="preserve"> </w:t>
      </w:r>
      <w:r w:rsidRPr="00995D57">
        <w:rPr>
          <w:rStyle w:val="Literal"/>
        </w:rPr>
        <w:t>&amp;</w:t>
      </w:r>
      <w:proofErr w:type="spellStart"/>
      <w:r w:rsidRPr="00995D57">
        <w:rPr>
          <w:rStyle w:val="Literal"/>
        </w:rPr>
        <w:t>mut</w:t>
      </w:r>
      <w:proofErr w:type="spellEnd"/>
      <w:r w:rsidR="00995D57">
        <w:rPr>
          <w:rStyle w:val="Literal"/>
        </w:rPr>
        <w:t xml:space="preserve"> </w:t>
      </w:r>
      <w:r w:rsidRPr="00995D57">
        <w:rPr>
          <w:rStyle w:val="Literal"/>
        </w:rPr>
        <w:t>s</w:t>
      </w:r>
      <w:r w:rsidR="00995D57">
        <w:rPr>
          <w:rStyle w:val="Literal"/>
        </w:rPr>
        <w:t xml:space="preserve"> </w:t>
      </w:r>
      <w:r w:rsidRPr="000032FF">
        <w:rPr>
          <w:rFonts w:eastAsia="Microsoft YaHei" w:hint="eastAsia"/>
        </w:rPr>
        <w:t xml:space="preserve">and </w:t>
      </w:r>
      <w:r w:rsidR="00995D57">
        <w:rPr>
          <w:rFonts w:eastAsia="Microsoft YaHei" w:hint="eastAsia"/>
        </w:rPr>
        <w:t>accept a mutable reference with</w:t>
      </w:r>
      <w:r w:rsidR="00995D57">
        <w:rPr>
          <w:rFonts w:eastAsia="Microsoft YaHei"/>
        </w:rPr>
        <w:t xml:space="preserve"> </w:t>
      </w:r>
      <w:proofErr w:type="spellStart"/>
      <w:r w:rsidRPr="00995D57">
        <w:rPr>
          <w:rStyle w:val="Literal"/>
        </w:rPr>
        <w:t>some_string</w:t>
      </w:r>
      <w:proofErr w:type="spellEnd"/>
      <w:r w:rsidRPr="00995D57">
        <w:rPr>
          <w:rStyle w:val="Literal"/>
        </w:rPr>
        <w:t>: &amp;</w:t>
      </w:r>
      <w:proofErr w:type="spellStart"/>
      <w:r w:rsidRPr="00995D57">
        <w:rPr>
          <w:rStyle w:val="Literal"/>
        </w:rPr>
        <w:t>mut</w:t>
      </w:r>
      <w:proofErr w:type="spellEnd"/>
      <w:r w:rsidRPr="00995D57">
        <w:rPr>
          <w:rStyle w:val="Literal"/>
        </w:rPr>
        <w:t xml:space="preserve"> String</w:t>
      </w:r>
      <w:r w:rsidRPr="000032FF">
        <w:rPr>
          <w:rFonts w:eastAsia="Microsoft YaHei" w:hint="eastAsia"/>
        </w:rPr>
        <w:t>.</w:t>
      </w:r>
      <w:r w:rsidR="00DD4FDD">
        <w:rPr>
          <w:rFonts w:eastAsia="Microsoft YaHei"/>
        </w:rPr>
        <w:t xml:space="preserve"> </w:t>
      </w:r>
    </w:p>
    <w:p w14:paraId="27E7F326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Mutable references have one big restriction, though: you can only have one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mutable reference to a particular piece of data in a particular scope. This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code will fail:</w:t>
      </w:r>
    </w:p>
    <w:p w14:paraId="0867D21F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Filename: src/main.rs</w:t>
      </w:r>
    </w:p>
    <w:p w14:paraId="11F4B686" w14:textId="77777777" w:rsidR="000032FF" w:rsidRPr="000032FF" w:rsidRDefault="000032FF" w:rsidP="008414B8">
      <w:pPr>
        <w:pStyle w:val="CodeA"/>
      </w:pPr>
      <w:r w:rsidRPr="000032FF">
        <w:t>let mut s = String::from("hello");</w:t>
      </w:r>
    </w:p>
    <w:p w14:paraId="740ADC30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5FAE0F67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let r1 = &amp;mut s;</w:t>
      </w:r>
    </w:p>
    <w:p w14:paraId="3391C6E6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let r2 = &amp;mut s;</w:t>
      </w:r>
    </w:p>
    <w:p w14:paraId="7A882F48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the error:</w:t>
      </w:r>
    </w:p>
    <w:p w14:paraId="558AD32B" w14:textId="77777777" w:rsidR="000032FF" w:rsidRPr="000032FF" w:rsidRDefault="000032FF" w:rsidP="008414B8">
      <w:pPr>
        <w:pStyle w:val="CodeA"/>
      </w:pPr>
      <w:r w:rsidRPr="000032FF">
        <w:t>error[E0499]: cannot borrow `s` as mutable more than once at a time</w:t>
      </w:r>
    </w:p>
    <w:p w14:paraId="49D3F5C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--&gt; borrow_twice.rs:</w:t>
      </w:r>
      <w:r w:rsidRPr="000032FF">
        <w:rPr>
          <w:color w:val="2AA198"/>
          <w:bdr w:val="none" w:sz="0" w:space="0" w:color="auto" w:frame="1"/>
        </w:rPr>
        <w:t>5</w:t>
      </w:r>
      <w:r w:rsidRPr="000032FF">
        <w:rPr>
          <w:bdr w:val="none" w:sz="0" w:space="0" w:color="auto" w:frame="1"/>
        </w:rPr>
        <w:t>:</w:t>
      </w:r>
      <w:r w:rsidRPr="000032FF">
        <w:rPr>
          <w:color w:val="2AA198"/>
          <w:bdr w:val="none" w:sz="0" w:space="0" w:color="auto" w:frame="1"/>
        </w:rPr>
        <w:t>19</w:t>
      </w:r>
    </w:p>
    <w:p w14:paraId="6387E4D9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|</w:t>
      </w:r>
    </w:p>
    <w:p w14:paraId="6F633CB5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>4</w:t>
      </w:r>
      <w:r w:rsidRPr="000032FF">
        <w:rPr>
          <w:bdr w:val="none" w:sz="0" w:space="0" w:color="auto" w:frame="1"/>
        </w:rPr>
        <w:t xml:space="preserve"> |     </w:t>
      </w:r>
      <w:r w:rsidRPr="000032FF">
        <w:rPr>
          <w:color w:val="268BD2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r1 = &amp;mut s;</w:t>
      </w:r>
    </w:p>
    <w:p w14:paraId="4D1CF0D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|                   - first mutable borrow occurs here</w:t>
      </w:r>
    </w:p>
    <w:p w14:paraId="6A4FBF4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>5</w:t>
      </w:r>
      <w:r w:rsidRPr="000032FF">
        <w:rPr>
          <w:bdr w:val="none" w:sz="0" w:space="0" w:color="auto" w:frame="1"/>
        </w:rPr>
        <w:t xml:space="preserve"> |     </w:t>
      </w:r>
      <w:r w:rsidRPr="000032FF">
        <w:rPr>
          <w:color w:val="268BD2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r2 = &amp;mut s;</w:t>
      </w:r>
    </w:p>
    <w:p w14:paraId="1069942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|                   ^ second mutable borrow occurs here</w:t>
      </w:r>
    </w:p>
    <w:p w14:paraId="3D649C91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>6</w:t>
      </w:r>
      <w:r w:rsidRPr="000032FF">
        <w:rPr>
          <w:bdr w:val="none" w:sz="0" w:space="0" w:color="auto" w:frame="1"/>
        </w:rPr>
        <w:t xml:space="preserve"> | }</w:t>
      </w:r>
    </w:p>
    <w:p w14:paraId="57D733B3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| - first borrow ends here</w:t>
      </w:r>
    </w:p>
    <w:p w14:paraId="75E74FBD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This restriction allows for mutation but in a very controlled fashion. It is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something that new </w:t>
      </w:r>
      <w:proofErr w:type="spellStart"/>
      <w:r w:rsidRPr="000032FF">
        <w:rPr>
          <w:rFonts w:eastAsia="Microsoft YaHei" w:hint="eastAsia"/>
        </w:rPr>
        <w:t>Rustaceans</w:t>
      </w:r>
      <w:proofErr w:type="spellEnd"/>
      <w:r w:rsidRPr="000032FF">
        <w:rPr>
          <w:rFonts w:eastAsia="Microsoft YaHei" w:hint="eastAsia"/>
        </w:rPr>
        <w:t xml:space="preserve"> struggle with, because most languages let you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mutate whenever you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d like. The benefit of having this restriction is that Rust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can prevent data rac</w:t>
      </w:r>
      <w:r w:rsidR="00995D57">
        <w:rPr>
          <w:rFonts w:eastAsia="Microsoft YaHei" w:hint="eastAsia"/>
        </w:rPr>
        <w:t>es at compile time. A</w:t>
      </w:r>
      <w:r w:rsidR="00995D57">
        <w:rPr>
          <w:rFonts w:eastAsia="Microsoft YaHei"/>
        </w:rPr>
        <w:t xml:space="preserve"> </w:t>
      </w:r>
      <w:r w:rsidRPr="00995D57">
        <w:rPr>
          <w:rStyle w:val="EmphasisItalic"/>
          <w:rFonts w:eastAsia="Microsoft YaHei" w:hint="eastAsia"/>
        </w:rPr>
        <w:t>data race</w:t>
      </w:r>
      <w:r w:rsidR="00995D5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is a particular type of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race condition where two or more pointers access the same data at the same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time, at least one of the pointers is being used to write to the data, and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 xml:space="preserve">s no mechanism </w:t>
      </w:r>
      <w:r w:rsidRPr="000032FF">
        <w:rPr>
          <w:rFonts w:eastAsia="Microsoft YaHei" w:hint="eastAsia"/>
        </w:rPr>
        <w:lastRenderedPageBreak/>
        <w:t>being used to synchronize access to the data. Data races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cause undefined behavior and can be difficult to diagnose and fix when trying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to track them down at runtime; Rust prevents this problem from happening since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it won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even compile code with data races!</w:t>
      </w:r>
    </w:p>
    <w:p w14:paraId="45EAED36" w14:textId="77777777" w:rsidR="000032FF" w:rsidRPr="000032FF" w:rsidRDefault="00995D57" w:rsidP="00995D57">
      <w:pPr>
        <w:pStyle w:val="Body"/>
        <w:jc w:val="both"/>
        <w:rPr>
          <w:rFonts w:eastAsia="Microsoft YaHei"/>
        </w:rPr>
      </w:pPr>
      <w:r>
        <w:rPr>
          <w:rFonts w:eastAsia="Microsoft YaHei" w:hint="eastAsia"/>
        </w:rPr>
        <w:t>As always, we can use</w:t>
      </w:r>
      <w:r>
        <w:rPr>
          <w:rFonts w:eastAsia="Microsoft YaHei"/>
        </w:rPr>
        <w:t xml:space="preserve"> </w:t>
      </w:r>
      <w:r w:rsidR="000032FF" w:rsidRPr="000032FF">
        <w:rPr>
          <w:rFonts w:ascii="Consolas" w:hAnsi="Consolas" w:cs="Courier New"/>
          <w:sz w:val="19"/>
          <w:szCs w:val="19"/>
          <w:bdr w:val="single" w:sz="6" w:space="2" w:color="EFEFEF" w:frame="1"/>
        </w:rPr>
        <w:t>{</w:t>
      </w:r>
      <w:proofErr w:type="gramStart"/>
      <w:r w:rsidR="000032FF" w:rsidRPr="000032FF">
        <w:rPr>
          <w:rFonts w:ascii="Consolas" w:hAnsi="Consolas" w:cs="Courier New"/>
          <w:sz w:val="19"/>
          <w:szCs w:val="19"/>
          <w:bdr w:val="single" w:sz="6" w:space="2" w:color="EFEFEF" w:frame="1"/>
        </w:rPr>
        <w:t>}</w:t>
      </w:r>
      <w:r w:rsidR="000032FF" w:rsidRPr="000032FF">
        <w:rPr>
          <w:rFonts w:eastAsia="Microsoft YaHei" w:hint="eastAsia"/>
        </w:rPr>
        <w:t>s</w:t>
      </w:r>
      <w:proofErr w:type="gramEnd"/>
      <w:r w:rsidR="000032FF" w:rsidRPr="000032FF">
        <w:rPr>
          <w:rFonts w:eastAsia="Microsoft YaHei" w:hint="eastAsia"/>
        </w:rPr>
        <w:t xml:space="preserve"> to create a new scope, allowing for multiple mutable</w:t>
      </w:r>
      <w:r w:rsidR="00DD4FDD">
        <w:rPr>
          <w:rFonts w:eastAsia="Microsoft YaHei"/>
        </w:rPr>
        <w:t xml:space="preserve"> </w:t>
      </w:r>
      <w:r>
        <w:rPr>
          <w:rFonts w:eastAsia="Microsoft YaHei" w:hint="eastAsia"/>
        </w:rPr>
        <w:t>references, just not</w:t>
      </w:r>
      <w:r>
        <w:rPr>
          <w:rFonts w:eastAsia="Microsoft YaHei"/>
        </w:rPr>
        <w:t xml:space="preserve"> </w:t>
      </w:r>
      <w:r w:rsidR="000032FF" w:rsidRPr="00995D57">
        <w:rPr>
          <w:rStyle w:val="EmphasisItalic"/>
          <w:rFonts w:eastAsia="Microsoft YaHei" w:hint="eastAsia"/>
        </w:rPr>
        <w:t>simultaneous</w:t>
      </w:r>
      <w:r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ones:</w:t>
      </w:r>
    </w:p>
    <w:p w14:paraId="609B0BA7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let</w:t>
      </w:r>
      <w:r w:rsidRPr="000032FF">
        <w:t xml:space="preserve"> </w:t>
      </w:r>
      <w:r w:rsidRPr="000032FF">
        <w:rPr>
          <w:color w:val="859900"/>
        </w:rPr>
        <w:t>mut</w:t>
      </w:r>
      <w:r w:rsidRPr="000032FF">
        <w:t xml:space="preserve"> s = String::from(</w:t>
      </w:r>
      <w:r w:rsidRPr="000032FF">
        <w:rPr>
          <w:color w:val="2AA198"/>
        </w:rPr>
        <w:t>"hello"</w:t>
      </w:r>
      <w:r w:rsidRPr="000032FF">
        <w:t>);</w:t>
      </w:r>
    </w:p>
    <w:p w14:paraId="371AFA1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20F9C1F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{</w:t>
      </w:r>
    </w:p>
    <w:p w14:paraId="2893DB2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r1 = &amp;</w:t>
      </w:r>
      <w:r w:rsidRPr="000032FF">
        <w:rPr>
          <w:color w:val="859900"/>
          <w:bdr w:val="none" w:sz="0" w:space="0" w:color="auto" w:frame="1"/>
        </w:rPr>
        <w:t>mut</w:t>
      </w:r>
      <w:r w:rsidRPr="000032FF">
        <w:rPr>
          <w:bdr w:val="none" w:sz="0" w:space="0" w:color="auto" w:frame="1"/>
        </w:rPr>
        <w:t xml:space="preserve"> s;</w:t>
      </w:r>
    </w:p>
    <w:p w14:paraId="4B4A611F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7F7CBDD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} </w:t>
      </w:r>
      <w:r w:rsidRPr="000032FF">
        <w:rPr>
          <w:color w:val="93A1A1"/>
          <w:bdr w:val="none" w:sz="0" w:space="0" w:color="auto" w:frame="1"/>
        </w:rPr>
        <w:t>// r1 goes out of scope here, so we can make a new reference with no problems.</w:t>
      </w:r>
    </w:p>
    <w:p w14:paraId="6F8B202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475CF2D9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r2 = &amp;</w:t>
      </w:r>
      <w:r w:rsidRPr="000032FF">
        <w:rPr>
          <w:color w:val="859900"/>
          <w:bdr w:val="none" w:sz="0" w:space="0" w:color="auto" w:frame="1"/>
        </w:rPr>
        <w:t>mut</w:t>
      </w:r>
      <w:r w:rsidRPr="000032FF">
        <w:rPr>
          <w:bdr w:val="none" w:sz="0" w:space="0" w:color="auto" w:frame="1"/>
        </w:rPr>
        <w:t xml:space="preserve"> s;</w:t>
      </w:r>
    </w:p>
    <w:p w14:paraId="53DD4CB7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There is a similar rule for combining mutable and immutable references. This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code errors:</w:t>
      </w:r>
    </w:p>
    <w:p w14:paraId="6BD4F92C" w14:textId="77777777" w:rsidR="000032FF" w:rsidRPr="000032FF" w:rsidRDefault="000032FF" w:rsidP="008414B8">
      <w:pPr>
        <w:pStyle w:val="CodeA"/>
      </w:pPr>
      <w:r w:rsidRPr="000032FF">
        <w:t>let mut s = String::from("hello");</w:t>
      </w:r>
    </w:p>
    <w:p w14:paraId="6467EE0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0222F1F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let r1 = &amp;s; // no problem</w:t>
      </w:r>
    </w:p>
    <w:p w14:paraId="11AA24E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let r2 = &amp;s; // no problem</w:t>
      </w:r>
    </w:p>
    <w:p w14:paraId="47571314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let r3 = &amp;mut s; // BIG PROBLEM</w:t>
      </w:r>
    </w:p>
    <w:p w14:paraId="7283D096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the error:</w:t>
      </w:r>
    </w:p>
    <w:p w14:paraId="45E60107" w14:textId="77777777" w:rsidR="000032FF" w:rsidRPr="000032FF" w:rsidRDefault="000032FF" w:rsidP="008414B8">
      <w:pPr>
        <w:pStyle w:val="CodeA"/>
      </w:pPr>
      <w:r w:rsidRPr="000032FF">
        <w:t>error[E0502]: cannot borrow `s` as mutable because it is also borrowed as immutable</w:t>
      </w:r>
    </w:p>
    <w:p w14:paraId="23C2512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--&gt; borrow_thrice.rs:</w:t>
      </w:r>
      <w:r w:rsidRPr="000032FF">
        <w:rPr>
          <w:color w:val="2AA198"/>
          <w:bdr w:val="none" w:sz="0" w:space="0" w:color="auto" w:frame="1"/>
        </w:rPr>
        <w:t>6</w:t>
      </w:r>
      <w:r w:rsidRPr="000032FF">
        <w:rPr>
          <w:bdr w:val="none" w:sz="0" w:space="0" w:color="auto" w:frame="1"/>
        </w:rPr>
        <w:t>:</w:t>
      </w:r>
      <w:r w:rsidRPr="000032FF">
        <w:rPr>
          <w:color w:val="2AA198"/>
          <w:bdr w:val="none" w:sz="0" w:space="0" w:color="auto" w:frame="1"/>
        </w:rPr>
        <w:t>19</w:t>
      </w:r>
    </w:p>
    <w:p w14:paraId="70B0C07A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|</w:t>
      </w:r>
    </w:p>
    <w:p w14:paraId="47D4EAB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>4</w:t>
      </w:r>
      <w:r w:rsidRPr="000032FF">
        <w:rPr>
          <w:bdr w:val="none" w:sz="0" w:space="0" w:color="auto" w:frame="1"/>
        </w:rPr>
        <w:t xml:space="preserve"> |     </w:t>
      </w:r>
      <w:r w:rsidRPr="000032FF">
        <w:rPr>
          <w:color w:val="268BD2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r1 = &amp;s; // no problem</w:t>
      </w:r>
    </w:p>
    <w:p w14:paraId="4E3CC1E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|               - immutable borrow occurs here</w:t>
      </w:r>
    </w:p>
    <w:p w14:paraId="0BE76B7A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>5</w:t>
      </w:r>
      <w:r w:rsidRPr="000032FF">
        <w:rPr>
          <w:bdr w:val="none" w:sz="0" w:space="0" w:color="auto" w:frame="1"/>
        </w:rPr>
        <w:t xml:space="preserve"> |     </w:t>
      </w:r>
      <w:r w:rsidRPr="000032FF">
        <w:rPr>
          <w:color w:val="268BD2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r2 = &amp;s; // no problem</w:t>
      </w:r>
    </w:p>
    <w:p w14:paraId="4812CF6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>6</w:t>
      </w:r>
      <w:r w:rsidRPr="000032FF">
        <w:rPr>
          <w:bdr w:val="none" w:sz="0" w:space="0" w:color="auto" w:frame="1"/>
        </w:rPr>
        <w:t xml:space="preserve"> |     </w:t>
      </w:r>
      <w:r w:rsidRPr="000032FF">
        <w:rPr>
          <w:color w:val="268BD2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r3 = &amp;mut s; // BIG PROBLEM</w:t>
      </w:r>
    </w:p>
    <w:p w14:paraId="14ABA971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|                   ^ mutable borrow occurs here</w:t>
      </w:r>
    </w:p>
    <w:p w14:paraId="189013A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>7</w:t>
      </w:r>
      <w:r w:rsidRPr="000032FF">
        <w:rPr>
          <w:bdr w:val="none" w:sz="0" w:space="0" w:color="auto" w:frame="1"/>
        </w:rPr>
        <w:t xml:space="preserve"> | }</w:t>
      </w:r>
    </w:p>
    <w:p w14:paraId="6A4F42C3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| - immutable borrow ends here</w:t>
      </w:r>
    </w:p>
    <w:p w14:paraId="7DC12327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lastRenderedPageBreak/>
        <w:t>Whew! We</w:t>
      </w:r>
      <w:r w:rsidR="00995D57">
        <w:rPr>
          <w:rFonts w:eastAsia="Microsoft YaHei"/>
        </w:rPr>
        <w:t xml:space="preserve"> </w:t>
      </w:r>
      <w:r w:rsidRPr="00995D57">
        <w:rPr>
          <w:rStyle w:val="EmphasisItalic"/>
          <w:rFonts w:eastAsia="Microsoft YaHei" w:hint="eastAsia"/>
        </w:rPr>
        <w:t>also</w:t>
      </w:r>
      <w:r w:rsidR="00995D5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cannot have a mutable reference while we have an immutable one.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Users of an immutable reference don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expect the values to suddenly change out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from under them! Multiple immutable references are okay, however, since no one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who is just reading the data has the ability to affect anyone else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reading of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 data.</w:t>
      </w:r>
    </w:p>
    <w:p w14:paraId="756E9A15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Even though these errors may be frustrating at times, remember that 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Rust compiler pointing out a potential bug earlier (at compile time rather than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at runtime) and showing you exactly where the problem is instead of you having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to track down why sometimes your data isn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what you thought it should be.</w:t>
      </w:r>
    </w:p>
    <w:p w14:paraId="2F1A0ED7" w14:textId="77777777" w:rsidR="000032FF" w:rsidRPr="000032FF" w:rsidRDefault="000032FF" w:rsidP="00DB424F">
      <w:pPr>
        <w:pStyle w:val="HeadB"/>
        <w:rPr>
          <w:rFonts w:eastAsia="Microsoft YaHei"/>
        </w:rPr>
      </w:pPr>
      <w:bookmarkStart w:id="68" w:name="dangling-references"/>
      <w:bookmarkStart w:id="69" w:name="_Toc463621165"/>
      <w:bookmarkEnd w:id="68"/>
      <w:r w:rsidRPr="000032FF">
        <w:rPr>
          <w:rFonts w:eastAsia="Microsoft YaHei" w:hint="eastAsia"/>
        </w:rPr>
        <w:t>Dangling References</w:t>
      </w:r>
      <w:bookmarkEnd w:id="69"/>
    </w:p>
    <w:p w14:paraId="15B827A6" w14:textId="77777777" w:rsidR="00DD4FDD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In languages with pointers, 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easy to make the error of creating a</w:t>
      </w:r>
      <w:r w:rsidR="00995D57">
        <w:rPr>
          <w:rFonts w:eastAsia="Microsoft YaHei"/>
        </w:rPr>
        <w:t xml:space="preserve"> </w:t>
      </w:r>
      <w:r w:rsidRPr="00995D57">
        <w:rPr>
          <w:rStyle w:val="EmphasisItalic"/>
          <w:rFonts w:eastAsia="Microsoft YaHei" w:hint="eastAsia"/>
        </w:rPr>
        <w:t>dangling</w:t>
      </w:r>
      <w:r w:rsidR="00DD4FDD" w:rsidRPr="00995D57">
        <w:rPr>
          <w:rStyle w:val="EmphasisItalic"/>
          <w:rFonts w:eastAsia="Microsoft YaHei"/>
        </w:rPr>
        <w:t xml:space="preserve"> </w:t>
      </w:r>
      <w:r w:rsidRPr="00995D57">
        <w:rPr>
          <w:rStyle w:val="EmphasisItalic"/>
          <w:rFonts w:eastAsia="Microsoft YaHei" w:hint="eastAsia"/>
        </w:rPr>
        <w:t>pointer</w:t>
      </w:r>
      <w:r w:rsidRPr="000032FF">
        <w:rPr>
          <w:rFonts w:eastAsia="Microsoft YaHei" w:hint="eastAsia"/>
        </w:rPr>
        <w:t>, a pointer referencing a location in memory that may have been given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to someone else, by freeing some memory while keeping around a pointer to that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memory. In Rust, by contrast, the compiler guarantees that references will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never be dangling: if we have a reference to some data, the compiler will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ensure that the data will not go out of scope before the reference to the data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does.</w:t>
      </w:r>
      <w:r w:rsidR="00DD4FDD">
        <w:rPr>
          <w:rFonts w:eastAsia="Microsoft YaHei"/>
        </w:rPr>
        <w:t xml:space="preserve"> </w:t>
      </w:r>
    </w:p>
    <w:p w14:paraId="54D5C11A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try to create a dangling reference:</w:t>
      </w:r>
    </w:p>
    <w:p w14:paraId="275DEC52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Filename: src/main.rs</w:t>
      </w:r>
    </w:p>
    <w:p w14:paraId="593FD284" w14:textId="77777777" w:rsidR="000032FF" w:rsidRPr="000032FF" w:rsidRDefault="000032FF" w:rsidP="008414B8">
      <w:pPr>
        <w:pStyle w:val="CodeA"/>
      </w:pPr>
      <w:r w:rsidRPr="000032FF">
        <w:t>fn main() {</w:t>
      </w:r>
    </w:p>
    <w:p w14:paraId="007BEBC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let reference_to_nothing = dangle();</w:t>
      </w:r>
    </w:p>
    <w:p w14:paraId="2D119C6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17AA8E4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05207A1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fn dangle() -&gt; &amp;String {</w:t>
      </w:r>
    </w:p>
    <w:p w14:paraId="49F7B89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let s = String::from("hello");</w:t>
      </w:r>
    </w:p>
    <w:p w14:paraId="3F70D22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663B162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&amp;s</w:t>
      </w:r>
    </w:p>
    <w:p w14:paraId="03CDDD45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0BAE404A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the error:</w:t>
      </w:r>
    </w:p>
    <w:p w14:paraId="36E50E68" w14:textId="77777777" w:rsidR="000032FF" w:rsidRPr="000032FF" w:rsidRDefault="000032FF" w:rsidP="008414B8">
      <w:pPr>
        <w:pStyle w:val="CodeA"/>
      </w:pPr>
      <w:r w:rsidRPr="000032FF">
        <w:t>error[E0106]: missing lifetime specifier</w:t>
      </w:r>
    </w:p>
    <w:p w14:paraId="0C66761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--&gt; dangle.rs:</w:t>
      </w:r>
      <w:r w:rsidRPr="000032FF">
        <w:rPr>
          <w:color w:val="2AA198"/>
          <w:bdr w:val="none" w:sz="0" w:space="0" w:color="auto" w:frame="1"/>
        </w:rPr>
        <w:t>5</w:t>
      </w:r>
      <w:r w:rsidRPr="000032FF">
        <w:rPr>
          <w:bdr w:val="none" w:sz="0" w:space="0" w:color="auto" w:frame="1"/>
        </w:rPr>
        <w:t>:</w:t>
      </w:r>
      <w:r w:rsidRPr="000032FF">
        <w:rPr>
          <w:color w:val="2AA198"/>
          <w:bdr w:val="none" w:sz="0" w:space="0" w:color="auto" w:frame="1"/>
        </w:rPr>
        <w:t>16</w:t>
      </w:r>
    </w:p>
    <w:p w14:paraId="51CDF13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|</w:t>
      </w:r>
    </w:p>
    <w:p w14:paraId="64AB3A5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>5</w:t>
      </w:r>
      <w:r w:rsidRPr="000032FF">
        <w:rPr>
          <w:bdr w:val="none" w:sz="0" w:space="0" w:color="auto" w:frame="1"/>
        </w:rPr>
        <w:t xml:space="preserve"> | fn dangle() -&gt; &amp;String {</w:t>
      </w:r>
    </w:p>
    <w:p w14:paraId="17EA35B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|                ^^^^^^^</w:t>
      </w:r>
    </w:p>
    <w:p w14:paraId="0F1C3921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lastRenderedPageBreak/>
        <w:t xml:space="preserve">  |</w:t>
      </w:r>
    </w:p>
    <w:p w14:paraId="48C85392" w14:textId="77777777" w:rsidR="000032FF" w:rsidRPr="000032FF" w:rsidRDefault="000032FF" w:rsidP="008414B8">
      <w:pPr>
        <w:pStyle w:val="CodeB"/>
        <w:rPr>
          <w:color w:val="2AA198"/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= </w:t>
      </w:r>
      <w:r w:rsidRPr="000032FF">
        <w:rPr>
          <w:color w:val="268BD2"/>
          <w:bdr w:val="none" w:sz="0" w:space="0" w:color="auto" w:frame="1"/>
        </w:rPr>
        <w:t>help</w:t>
      </w:r>
      <w:r w:rsidRPr="000032FF">
        <w:rPr>
          <w:bdr w:val="none" w:sz="0" w:space="0" w:color="auto" w:frame="1"/>
        </w:rPr>
        <w:t xml:space="preserve">: this </w:t>
      </w:r>
      <w:r w:rsidRPr="000032FF">
        <w:rPr>
          <w:color w:val="859900"/>
          <w:bdr w:val="none" w:sz="0" w:space="0" w:color="auto" w:frame="1"/>
        </w:rPr>
        <w:t>function</w:t>
      </w:r>
      <w:r w:rsidRPr="000032FF">
        <w:rPr>
          <w:color w:val="2AA198"/>
          <w:bdr w:val="none" w:sz="0" w:space="0" w:color="auto" w:frame="1"/>
        </w:rPr>
        <w:t>'s return type contains a borrowed value, but there is no</w:t>
      </w:r>
    </w:p>
    <w:p w14:paraId="483AE4CD" w14:textId="77777777" w:rsidR="000032FF" w:rsidRPr="000032FF" w:rsidRDefault="000032FF" w:rsidP="008414B8">
      <w:pPr>
        <w:pStyle w:val="CodeB"/>
        <w:rPr>
          <w:color w:val="2AA198"/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 xml:space="preserve">    value for it to be borrowed from</w:t>
      </w:r>
    </w:p>
    <w:p w14:paraId="1668615F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 xml:space="preserve">  = help: consider giving it a '</w:t>
      </w:r>
      <w:r w:rsidRPr="000032FF">
        <w:rPr>
          <w:bdr w:val="none" w:sz="0" w:space="0" w:color="auto" w:frame="1"/>
        </w:rPr>
        <w:t>static lifetime</w:t>
      </w:r>
    </w:p>
    <w:p w14:paraId="3D6C2545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78DEA4E6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error: aborting due to previous error</w:t>
      </w:r>
    </w:p>
    <w:p w14:paraId="10690DC9" w14:textId="77777777" w:rsidR="00DD4FDD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This error message refers to a feature we haven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learned about yet:</w:t>
      </w:r>
      <w:r w:rsidR="00DD4FDD">
        <w:rPr>
          <w:rFonts w:eastAsia="Microsoft YaHei"/>
        </w:rPr>
        <w:t xml:space="preserve"> </w:t>
      </w:r>
      <w:r w:rsidRPr="00995D57">
        <w:rPr>
          <w:rStyle w:val="EmphasisItalic"/>
          <w:rFonts w:eastAsia="Microsoft YaHei" w:hint="eastAsia"/>
        </w:rPr>
        <w:t>lifetimes</w:t>
      </w:r>
      <w:r w:rsidRPr="000032FF">
        <w:rPr>
          <w:rFonts w:eastAsia="Microsoft YaHei" w:hint="eastAsia"/>
        </w:rPr>
        <w:t>.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ll discuss lifetimes in detail in Chapter XX, but, disregarding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 parts about lifetimes, the message does contain the key to why this code is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 problem: </w:t>
      </w:r>
    </w:p>
    <w:p w14:paraId="29427FCF" w14:textId="77777777" w:rsidR="000032FF" w:rsidRPr="000032FF" w:rsidRDefault="000032FF" w:rsidP="008414B8">
      <w:pPr>
        <w:pStyle w:val="CodeSingle"/>
        <w:rPr>
          <w:rFonts w:eastAsia="Microsoft YaHei"/>
        </w:rPr>
      </w:pPr>
      <w:r w:rsidRPr="000032FF">
        <w:rPr>
          <w:bdr w:val="single" w:sz="6" w:space="2" w:color="EFEFEF" w:frame="1"/>
        </w:rPr>
        <w:t>this function</w:t>
      </w:r>
      <w:r w:rsidR="008414B8">
        <w:rPr>
          <w:bdr w:val="single" w:sz="6" w:space="2" w:color="EFEFEF" w:frame="1"/>
        </w:rPr>
        <w:t>’</w:t>
      </w:r>
      <w:r w:rsidRPr="000032FF">
        <w:rPr>
          <w:bdr w:val="single" w:sz="6" w:space="2" w:color="EFEFEF" w:frame="1"/>
        </w:rPr>
        <w:t>s return type contains a borrowed value, but there is no value for it to be borrowed from</w:t>
      </w:r>
      <w:r w:rsidRPr="000032FF">
        <w:rPr>
          <w:rFonts w:eastAsia="Microsoft YaHei" w:hint="eastAsia"/>
        </w:rPr>
        <w:t>.</w:t>
      </w:r>
    </w:p>
    <w:p w14:paraId="772DECFB" w14:textId="1A988054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have a closer look at exactly what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 xml:space="preserve">s </w:t>
      </w:r>
      <w:del w:id="70" w:author="eddyb" w:date="2016-10-26T06:53:00Z">
        <w:r w:rsidRPr="000032FF" w:rsidDel="00EE6DE3">
          <w:rPr>
            <w:rFonts w:eastAsia="Microsoft YaHei" w:hint="eastAsia"/>
          </w:rPr>
          <w:delText>happenening</w:delText>
        </w:r>
      </w:del>
      <w:ins w:id="71" w:author="eddyb" w:date="2016-10-26T06:53:00Z">
        <w:r w:rsidR="00EE6DE3" w:rsidRPr="000032FF">
          <w:rPr>
            <w:rFonts w:eastAsia="Microsoft YaHei"/>
          </w:rPr>
          <w:t>happening</w:t>
        </w:r>
      </w:ins>
      <w:r w:rsidRPr="000032FF">
        <w:rPr>
          <w:rFonts w:eastAsia="Microsoft YaHei" w:hint="eastAsia"/>
        </w:rPr>
        <w:t xml:space="preserve"> at each stage of our</w:t>
      </w:r>
      <w:r w:rsidR="00DD4FDD">
        <w:rPr>
          <w:rFonts w:eastAsia="Microsoft YaHei"/>
        </w:rPr>
        <w:t xml:space="preserve"> </w:t>
      </w:r>
      <w:r w:rsidRPr="00995D57">
        <w:rPr>
          <w:rStyle w:val="Literal"/>
        </w:rPr>
        <w:t>dangle</w:t>
      </w:r>
      <w:r w:rsidR="00995D57">
        <w:rPr>
          <w:rStyle w:val="Literal"/>
        </w:rPr>
        <w:t xml:space="preserve"> </w:t>
      </w:r>
      <w:r w:rsidRPr="000032FF">
        <w:rPr>
          <w:rFonts w:eastAsia="Microsoft YaHei" w:hint="eastAsia"/>
        </w:rPr>
        <w:t>code:</w:t>
      </w:r>
    </w:p>
    <w:p w14:paraId="37E94FA5" w14:textId="77777777" w:rsidR="000032FF" w:rsidRPr="000032FF" w:rsidRDefault="000032FF" w:rsidP="008414B8">
      <w:pPr>
        <w:pStyle w:val="CodeA"/>
      </w:pPr>
      <w:r w:rsidRPr="000032FF">
        <w:t>fn dangle() -&gt; &amp;String { // dangle returns a reference to a String</w:t>
      </w:r>
    </w:p>
    <w:p w14:paraId="0CA14D87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2327ECB1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let s = String::from("hello"); // s is a new String</w:t>
      </w:r>
    </w:p>
    <w:p w14:paraId="4DB00210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744C0FC1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&amp;s // we return a reference to the String, s</w:t>
      </w:r>
    </w:p>
    <w:p w14:paraId="25054731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 // Here, s goes out of scope, and is dropped. Its memory goes away.</w:t>
      </w:r>
    </w:p>
    <w:p w14:paraId="5688E1D0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// Danger!</w:t>
      </w:r>
    </w:p>
    <w:p w14:paraId="5C4BDF8C" w14:textId="77777777" w:rsidR="000032FF" w:rsidRPr="000032FF" w:rsidRDefault="00995D57" w:rsidP="008414B8">
      <w:pPr>
        <w:pStyle w:val="Body"/>
        <w:rPr>
          <w:rFonts w:eastAsia="Microsoft YaHei"/>
        </w:rPr>
      </w:pPr>
      <w:r>
        <w:rPr>
          <w:rFonts w:eastAsia="Microsoft YaHei" w:hint="eastAsia"/>
        </w:rPr>
        <w:t>Because</w:t>
      </w:r>
      <w:r>
        <w:rPr>
          <w:rFonts w:eastAsia="Microsoft YaHei"/>
        </w:rPr>
        <w:t xml:space="preserve"> </w:t>
      </w:r>
      <w:r w:rsidRPr="00995D57">
        <w:rPr>
          <w:rStyle w:val="Literal"/>
          <w:rFonts w:eastAsia="Microsoft YaHei"/>
        </w:rPr>
        <w:t>s</w:t>
      </w:r>
      <w:r>
        <w:rPr>
          <w:rStyle w:val="Literal"/>
        </w:rPr>
        <w:t xml:space="preserve"> </w:t>
      </w:r>
      <w:r>
        <w:rPr>
          <w:rFonts w:eastAsia="Microsoft YaHei" w:hint="eastAsia"/>
        </w:rPr>
        <w:t>is created inside of</w:t>
      </w:r>
      <w:r>
        <w:rPr>
          <w:rFonts w:eastAsia="Microsoft YaHei"/>
        </w:rPr>
        <w:t xml:space="preserve"> </w:t>
      </w:r>
      <w:r w:rsidR="000032FF" w:rsidRPr="00995D57">
        <w:rPr>
          <w:rStyle w:val="Literal"/>
        </w:rPr>
        <w:t>dangle</w:t>
      </w:r>
      <w:r>
        <w:rPr>
          <w:rFonts w:eastAsia="Microsoft YaHei" w:hint="eastAsia"/>
        </w:rPr>
        <w:t>, when the code of</w:t>
      </w:r>
      <w:r>
        <w:rPr>
          <w:rFonts w:eastAsia="Microsoft YaHei"/>
        </w:rPr>
        <w:t xml:space="preserve"> </w:t>
      </w:r>
      <w:r w:rsidR="000032FF" w:rsidRPr="00995D57">
        <w:rPr>
          <w:rStyle w:val="Literal"/>
        </w:rPr>
        <w:t>dangle</w:t>
      </w:r>
      <w:r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is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finished, it will be deallocated. But we tried to return a reference to it.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 xml:space="preserve">That means this reference </w:t>
      </w:r>
      <w:r>
        <w:rPr>
          <w:rFonts w:eastAsia="Microsoft YaHei" w:hint="eastAsia"/>
        </w:rPr>
        <w:t>would be pointing to an invalid</w:t>
      </w:r>
      <w:r>
        <w:rPr>
          <w:rFonts w:eastAsia="Microsoft YaHei"/>
        </w:rPr>
        <w:t xml:space="preserve"> </w:t>
      </w:r>
      <w:r w:rsidR="000032FF" w:rsidRPr="00995D57">
        <w:rPr>
          <w:rStyle w:val="Literal"/>
        </w:rPr>
        <w:t>String</w:t>
      </w:r>
      <w:r w:rsidR="000032FF" w:rsidRPr="000032FF">
        <w:rPr>
          <w:rFonts w:eastAsia="Microsoft YaHei" w:hint="eastAsia"/>
        </w:rPr>
        <w:t>! That</w:t>
      </w:r>
      <w:r w:rsidR="008414B8">
        <w:rPr>
          <w:rFonts w:eastAsia="Microsoft YaHei"/>
        </w:rPr>
        <w:t>’</w:t>
      </w:r>
      <w:r w:rsidR="000032FF" w:rsidRPr="000032FF">
        <w:rPr>
          <w:rFonts w:eastAsia="Microsoft YaHei" w:hint="eastAsia"/>
        </w:rPr>
        <w:t>s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no good. Rust won</w:t>
      </w:r>
      <w:r w:rsidR="008414B8">
        <w:rPr>
          <w:rFonts w:eastAsia="Microsoft YaHei"/>
        </w:rPr>
        <w:t>’</w:t>
      </w:r>
      <w:r w:rsidR="000032FF" w:rsidRPr="000032FF">
        <w:rPr>
          <w:rFonts w:eastAsia="Microsoft YaHei" w:hint="eastAsia"/>
        </w:rPr>
        <w:t>t let us do this.</w:t>
      </w:r>
    </w:p>
    <w:p w14:paraId="65CBE8C8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The correct code here is to return the</w:t>
      </w:r>
      <w:r w:rsidR="00995D57">
        <w:rPr>
          <w:rFonts w:eastAsia="Microsoft YaHei"/>
        </w:rPr>
        <w:t xml:space="preserve"> </w:t>
      </w:r>
      <w:r w:rsidRPr="00995D57">
        <w:rPr>
          <w:rStyle w:val="Literal"/>
        </w:rPr>
        <w:t>String</w:t>
      </w:r>
      <w:r w:rsidR="00995D5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directly:</w:t>
      </w:r>
    </w:p>
    <w:p w14:paraId="5AAE2236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fn</w:t>
      </w:r>
      <w:r w:rsidRPr="000032FF">
        <w:t xml:space="preserve"> </w:t>
      </w:r>
      <w:r w:rsidRPr="000032FF">
        <w:rPr>
          <w:color w:val="268BD2"/>
        </w:rPr>
        <w:t>no_dangle</w:t>
      </w:r>
      <w:r w:rsidRPr="000032FF">
        <w:t>() -&gt; String {</w:t>
      </w:r>
    </w:p>
    <w:p w14:paraId="65635E7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 = String::from(</w:t>
      </w:r>
      <w:r w:rsidRPr="000032FF">
        <w:rPr>
          <w:color w:val="2AA198"/>
          <w:bdr w:val="none" w:sz="0" w:space="0" w:color="auto" w:frame="1"/>
        </w:rPr>
        <w:t>"hello"</w:t>
      </w:r>
      <w:r w:rsidRPr="000032FF">
        <w:rPr>
          <w:bdr w:val="none" w:sz="0" w:space="0" w:color="auto" w:frame="1"/>
        </w:rPr>
        <w:t>);</w:t>
      </w:r>
    </w:p>
    <w:p w14:paraId="302CB85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3EA83CF7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s</w:t>
      </w:r>
    </w:p>
    <w:p w14:paraId="5737B063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0E76ABF2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lastRenderedPageBreak/>
        <w:t>This works, no problem. Ownership is moved out, nothing is deallocated.</w:t>
      </w:r>
    </w:p>
    <w:p w14:paraId="79AF1E8E" w14:textId="77777777" w:rsidR="000032FF" w:rsidRPr="000032FF" w:rsidRDefault="000032FF" w:rsidP="00DB424F">
      <w:pPr>
        <w:pStyle w:val="HeadB"/>
        <w:rPr>
          <w:rFonts w:eastAsia="Microsoft YaHei"/>
        </w:rPr>
      </w:pPr>
      <w:bookmarkStart w:id="72" w:name="the-rules-of-references"/>
      <w:bookmarkStart w:id="73" w:name="_Toc463621166"/>
      <w:bookmarkEnd w:id="72"/>
      <w:r w:rsidRPr="000032FF">
        <w:rPr>
          <w:rFonts w:eastAsia="Microsoft YaHei" w:hint="eastAsia"/>
        </w:rPr>
        <w:t>The Rules of References</w:t>
      </w:r>
      <w:bookmarkEnd w:id="73"/>
    </w:p>
    <w:p w14:paraId="4E341DE7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 recap of what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ve talked about:</w:t>
      </w:r>
    </w:p>
    <w:p w14:paraId="406C0B8C" w14:textId="77777777" w:rsidR="000032FF" w:rsidRPr="000032FF" w:rsidRDefault="00995D57" w:rsidP="008414B8">
      <w:pPr>
        <w:pStyle w:val="NumListA"/>
        <w:rPr>
          <w:rFonts w:eastAsia="Microsoft YaHei"/>
        </w:rPr>
      </w:pPr>
      <w:r>
        <w:rPr>
          <w:rFonts w:eastAsia="Microsoft YaHei" w:hint="eastAsia"/>
        </w:rPr>
        <w:t>At any given time, you may have</w:t>
      </w:r>
      <w:r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  <w:i/>
          <w:iCs/>
        </w:rPr>
        <w:t>either</w:t>
      </w:r>
      <w:r w:rsidR="000032FF" w:rsidRPr="000032FF">
        <w:rPr>
          <w:rFonts w:eastAsia="Microsoft YaHei" w:hint="eastAsia"/>
        </w:rPr>
        <w:t>, but not both of:</w:t>
      </w:r>
    </w:p>
    <w:p w14:paraId="0C03D187" w14:textId="77777777" w:rsidR="000032FF" w:rsidRPr="000032FF" w:rsidRDefault="000032FF" w:rsidP="008414B8">
      <w:pPr>
        <w:pStyle w:val="BulletA"/>
        <w:rPr>
          <w:rFonts w:eastAsia="Microsoft YaHei"/>
        </w:rPr>
      </w:pPr>
      <w:r w:rsidRPr="000032FF">
        <w:rPr>
          <w:rFonts w:eastAsia="Microsoft YaHei" w:hint="eastAsia"/>
        </w:rPr>
        <w:t>One mutable reference.</w:t>
      </w:r>
    </w:p>
    <w:p w14:paraId="0989EF74" w14:textId="77777777" w:rsidR="000032FF" w:rsidRPr="000032FF" w:rsidRDefault="000032FF" w:rsidP="008414B8">
      <w:pPr>
        <w:pStyle w:val="BulletB"/>
        <w:rPr>
          <w:rFonts w:eastAsia="Microsoft YaHei"/>
        </w:rPr>
      </w:pPr>
      <w:r w:rsidRPr="000032FF">
        <w:rPr>
          <w:rFonts w:eastAsia="Microsoft YaHei" w:hint="eastAsia"/>
        </w:rPr>
        <w:t>Any number of immutable references.</w:t>
      </w:r>
    </w:p>
    <w:p w14:paraId="0BB3EC97" w14:textId="77777777" w:rsidR="000032FF" w:rsidRPr="000032FF" w:rsidRDefault="000032FF" w:rsidP="008414B8">
      <w:pPr>
        <w:pStyle w:val="NumListC"/>
        <w:rPr>
          <w:rFonts w:eastAsia="Microsoft YaHei"/>
        </w:rPr>
      </w:pPr>
      <w:r w:rsidRPr="000032FF">
        <w:rPr>
          <w:rFonts w:eastAsia="Microsoft YaHei" w:hint="eastAsia"/>
        </w:rPr>
        <w:t>References must always be valid.</w:t>
      </w:r>
    </w:p>
    <w:p w14:paraId="10882038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Next, 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look at a different kind of reference: slices.</w:t>
      </w:r>
    </w:p>
    <w:p w14:paraId="5148C322" w14:textId="77777777" w:rsidR="000032FF" w:rsidRPr="000032FF" w:rsidRDefault="000032FF" w:rsidP="008414B8">
      <w:pPr>
        <w:pStyle w:val="HeadA"/>
        <w:rPr>
          <w:rFonts w:eastAsia="Microsoft YaHei"/>
        </w:rPr>
      </w:pPr>
      <w:bookmarkStart w:id="74" w:name="slices"/>
      <w:bookmarkStart w:id="75" w:name="_Toc463621167"/>
      <w:bookmarkEnd w:id="74"/>
      <w:r w:rsidRPr="000032FF">
        <w:rPr>
          <w:rFonts w:eastAsia="Microsoft YaHei" w:hint="eastAsia"/>
        </w:rPr>
        <w:t>Slices</w:t>
      </w:r>
      <w:bookmarkEnd w:id="75"/>
    </w:p>
    <w:p w14:paraId="6F72D16E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There is another data type which does not have ownership: slices. Slices let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you reference a contiguous sequence of elements in a collection rather than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whole collection itself.</w:t>
      </w:r>
    </w:p>
    <w:p w14:paraId="22D96040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 small programming problem: write a function which takes a string and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returns the first word it finds in that string. If it doesn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find a space in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 string, it means the whole string is one word, so the whole thing should be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returned.</w:t>
      </w:r>
    </w:p>
    <w:p w14:paraId="084E3153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think about the signature of this function:</w:t>
      </w:r>
    </w:p>
    <w:p w14:paraId="3AC6E7DD" w14:textId="77777777" w:rsidR="000032FF" w:rsidRPr="000032FF" w:rsidRDefault="000032FF" w:rsidP="008414B8">
      <w:pPr>
        <w:pStyle w:val="CodeSingle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fn first_word(s: &amp;String) -&gt; ?</w:t>
      </w:r>
    </w:p>
    <w:p w14:paraId="7BB9D14A" w14:textId="77777777" w:rsidR="000032FF" w:rsidRPr="000032FF" w:rsidRDefault="00931FF7" w:rsidP="008414B8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 function,</w:t>
      </w:r>
      <w:r>
        <w:rPr>
          <w:rFonts w:eastAsia="Microsoft YaHei"/>
        </w:rPr>
        <w:t xml:space="preserve"> </w:t>
      </w:r>
      <w:proofErr w:type="spellStart"/>
      <w:r w:rsidR="000032FF" w:rsidRPr="00931FF7">
        <w:rPr>
          <w:rStyle w:val="Literal"/>
        </w:rPr>
        <w:t>first_word</w:t>
      </w:r>
      <w:proofErr w:type="spellEnd"/>
      <w:r>
        <w:rPr>
          <w:rFonts w:eastAsia="Microsoft YaHei" w:hint="eastAsia"/>
        </w:rPr>
        <w:t>, takes a</w:t>
      </w:r>
      <w:r>
        <w:rPr>
          <w:rFonts w:eastAsia="Microsoft YaHei"/>
        </w:rPr>
        <w:t xml:space="preserve"> </w:t>
      </w:r>
      <w:r w:rsidR="000032FF" w:rsidRPr="00931FF7">
        <w:rPr>
          <w:rStyle w:val="Literal"/>
        </w:rPr>
        <w:t>&amp;String</w:t>
      </w:r>
      <w:r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as an argument. We don</w:t>
      </w:r>
      <w:r w:rsidR="008414B8">
        <w:rPr>
          <w:rFonts w:eastAsia="Microsoft YaHei"/>
        </w:rPr>
        <w:t>’</w:t>
      </w:r>
      <w:r w:rsidR="000032FF" w:rsidRPr="000032FF">
        <w:rPr>
          <w:rFonts w:eastAsia="Microsoft YaHei" w:hint="eastAsia"/>
        </w:rPr>
        <w:t>t want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ownership, so this is fine. But what should we return? We don</w:t>
      </w:r>
      <w:r w:rsidR="008414B8">
        <w:rPr>
          <w:rFonts w:eastAsia="Microsoft YaHei"/>
        </w:rPr>
        <w:t>’</w:t>
      </w:r>
      <w:r w:rsidR="000032FF" w:rsidRPr="000032FF">
        <w:rPr>
          <w:rFonts w:eastAsia="Microsoft YaHei" w:hint="eastAsia"/>
        </w:rPr>
        <w:t>t really have a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way to talk abou</w:t>
      </w:r>
      <w:r>
        <w:rPr>
          <w:rFonts w:eastAsia="Microsoft YaHei" w:hint="eastAsia"/>
        </w:rPr>
        <w:t>t</w:t>
      </w:r>
      <w:r>
        <w:rPr>
          <w:rFonts w:eastAsia="Microsoft YaHei"/>
        </w:rPr>
        <w:t xml:space="preserve"> </w:t>
      </w:r>
      <w:r w:rsidR="000032FF" w:rsidRPr="00931FF7">
        <w:rPr>
          <w:rStyle w:val="EmphasisItalic"/>
          <w:rFonts w:eastAsia="Microsoft YaHei" w:hint="eastAsia"/>
        </w:rPr>
        <w:t>part</w:t>
      </w:r>
      <w:r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of a string. We could return the index of the end of</w:t>
      </w:r>
      <w:r w:rsidR="00DD4FDD">
        <w:rPr>
          <w:rFonts w:eastAsia="Microsoft YaHei"/>
        </w:rPr>
        <w:t xml:space="preserve"> </w:t>
      </w:r>
      <w:r w:rsidR="000032FF" w:rsidRPr="000032FF">
        <w:rPr>
          <w:rFonts w:eastAsia="Microsoft YaHei" w:hint="eastAsia"/>
        </w:rPr>
        <w:t>the word, though. Let</w:t>
      </w:r>
      <w:r w:rsidR="008414B8">
        <w:rPr>
          <w:rFonts w:eastAsia="Microsoft YaHei"/>
        </w:rPr>
        <w:t>’</w:t>
      </w:r>
      <w:r w:rsidR="000032FF" w:rsidRPr="000032FF">
        <w:rPr>
          <w:rFonts w:eastAsia="Microsoft YaHei" w:hint="eastAsia"/>
        </w:rPr>
        <w:t>s try that:</w:t>
      </w:r>
    </w:p>
    <w:p w14:paraId="229EF314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Filename: src/main.rs</w:t>
      </w:r>
    </w:p>
    <w:p w14:paraId="46E00F05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fn</w:t>
      </w:r>
      <w:r w:rsidRPr="000032FF">
        <w:t xml:space="preserve"> </w:t>
      </w:r>
      <w:r w:rsidRPr="000032FF">
        <w:rPr>
          <w:color w:val="268BD2"/>
        </w:rPr>
        <w:t>first_word</w:t>
      </w:r>
      <w:r w:rsidRPr="000032FF">
        <w:t>(s: &amp;String) -&gt; usize {</w:t>
      </w:r>
    </w:p>
    <w:p w14:paraId="1CAD1AF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bytes = s.as_bytes();</w:t>
      </w:r>
    </w:p>
    <w:p w14:paraId="37F06201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1BEC85E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for</w:t>
      </w:r>
      <w:r w:rsidRPr="000032FF">
        <w:rPr>
          <w:bdr w:val="none" w:sz="0" w:space="0" w:color="auto" w:frame="1"/>
        </w:rPr>
        <w:t xml:space="preserve"> (i, &amp;item) </w:t>
      </w:r>
      <w:r w:rsidRPr="000032FF">
        <w:rPr>
          <w:color w:val="859900"/>
          <w:bdr w:val="none" w:sz="0" w:space="0" w:color="auto" w:frame="1"/>
        </w:rPr>
        <w:t>in</w:t>
      </w:r>
      <w:r w:rsidRPr="000032FF">
        <w:rPr>
          <w:bdr w:val="none" w:sz="0" w:space="0" w:color="auto" w:frame="1"/>
        </w:rPr>
        <w:t xml:space="preserve"> bytes.iter().enumerate() {</w:t>
      </w:r>
    </w:p>
    <w:p w14:paraId="5BD9919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</w:t>
      </w:r>
      <w:r w:rsidRPr="000032FF">
        <w:rPr>
          <w:color w:val="859900"/>
          <w:bdr w:val="none" w:sz="0" w:space="0" w:color="auto" w:frame="1"/>
        </w:rPr>
        <w:t>if</w:t>
      </w:r>
      <w:r w:rsidRPr="000032FF">
        <w:rPr>
          <w:bdr w:val="none" w:sz="0" w:space="0" w:color="auto" w:frame="1"/>
        </w:rPr>
        <w:t xml:space="preserve"> item == b</w:t>
      </w:r>
      <w:r w:rsidRPr="000032FF">
        <w:rPr>
          <w:color w:val="2AA198"/>
          <w:bdr w:val="none" w:sz="0" w:space="0" w:color="auto" w:frame="1"/>
        </w:rPr>
        <w:t>' '</w:t>
      </w:r>
      <w:r w:rsidRPr="000032FF">
        <w:rPr>
          <w:bdr w:val="none" w:sz="0" w:space="0" w:color="auto" w:frame="1"/>
        </w:rPr>
        <w:t xml:space="preserve"> {</w:t>
      </w:r>
    </w:p>
    <w:p w14:paraId="44B3EB55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    </w:t>
      </w:r>
      <w:r w:rsidRPr="000032FF">
        <w:rPr>
          <w:color w:val="859900"/>
          <w:bdr w:val="none" w:sz="0" w:space="0" w:color="auto" w:frame="1"/>
        </w:rPr>
        <w:t>return</w:t>
      </w:r>
      <w:r w:rsidRPr="000032FF">
        <w:rPr>
          <w:bdr w:val="none" w:sz="0" w:space="0" w:color="auto" w:frame="1"/>
        </w:rPr>
        <w:t xml:space="preserve"> i;</w:t>
      </w:r>
    </w:p>
    <w:p w14:paraId="4557F7AB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}</w:t>
      </w:r>
    </w:p>
    <w:p w14:paraId="5AC52227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}</w:t>
      </w:r>
    </w:p>
    <w:p w14:paraId="57BC1380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6544ED77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lastRenderedPageBreak/>
        <w:t xml:space="preserve">    s.len()</w:t>
      </w:r>
    </w:p>
    <w:p w14:paraId="2056D183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3DB05BEB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break that down a bit:</w:t>
      </w:r>
    </w:p>
    <w:p w14:paraId="31C30B3B" w14:textId="77777777" w:rsidR="000032FF" w:rsidRPr="000032FF" w:rsidRDefault="000032FF" w:rsidP="008414B8">
      <w:pPr>
        <w:pStyle w:val="CodeSingle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let bytes = s.as_bytes();</w:t>
      </w:r>
    </w:p>
    <w:p w14:paraId="2292AD81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Since we need to go through the String element by element and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check if a value is a space, we will convert our String to an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array of bytes using </w:t>
      </w:r>
      <w:r w:rsidR="00931FF7">
        <w:rPr>
          <w:rFonts w:eastAsia="Microsoft YaHei" w:hint="eastAsia"/>
        </w:rPr>
        <w:t>the</w:t>
      </w:r>
      <w:r w:rsidR="00931FF7">
        <w:rPr>
          <w:rFonts w:eastAsia="Microsoft YaHei"/>
        </w:rPr>
        <w:t xml:space="preserve"> </w:t>
      </w:r>
      <w:proofErr w:type="spellStart"/>
      <w:r w:rsidRPr="00931FF7">
        <w:rPr>
          <w:rStyle w:val="Literal"/>
        </w:rPr>
        <w:t>as_bytes</w:t>
      </w:r>
      <w:proofErr w:type="spellEnd"/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method.</w:t>
      </w:r>
    </w:p>
    <w:p w14:paraId="7016E3E2" w14:textId="77777777" w:rsidR="000032FF" w:rsidRPr="000032FF" w:rsidRDefault="000032FF" w:rsidP="008414B8">
      <w:pPr>
        <w:pStyle w:val="CodeSingle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for (i, &amp;item) in bytes.iter().enumerate() {</w:t>
      </w:r>
    </w:p>
    <w:p w14:paraId="393153E2" w14:textId="0DE82FAA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We will be discussing iterators in more detail in Chapter XX, but for now, know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that</w:t>
      </w:r>
      <w:r w:rsidR="00931FF7">
        <w:rPr>
          <w:rFonts w:eastAsia="Microsoft YaHei"/>
        </w:rPr>
        <w:t xml:space="preserve"> </w:t>
      </w:r>
      <w:proofErr w:type="spellStart"/>
      <w:r w:rsidRPr="00931FF7">
        <w:rPr>
          <w:rStyle w:val="Literal"/>
        </w:rPr>
        <w:t>iter</w:t>
      </w:r>
      <w:proofErr w:type="spellEnd"/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is a method that returns each element in a collection, and</w:t>
      </w:r>
      <w:r w:rsidR="00DD4FDD">
        <w:rPr>
          <w:rFonts w:eastAsia="Microsoft YaHei"/>
        </w:rPr>
        <w:t xml:space="preserve"> </w:t>
      </w:r>
      <w:r w:rsidRPr="00931FF7">
        <w:rPr>
          <w:rStyle w:val="Literal"/>
        </w:rPr>
        <w:t>enumerate</w:t>
      </w:r>
      <w:ins w:id="76" w:author="eddyb" w:date="2016-10-26T06:54:00Z">
        <w:r w:rsidR="00EE6DE3">
          <w:rPr>
            <w:rFonts w:eastAsia="Microsoft YaHei"/>
          </w:rPr>
          <w:t xml:space="preserve"> wraps</w:t>
        </w:r>
      </w:ins>
      <w:del w:id="77" w:author="eddyb" w:date="2016-10-26T06:54:00Z">
        <w:r w:rsidR="00931FF7" w:rsidDel="00EE6DE3">
          <w:rPr>
            <w:rFonts w:eastAsia="Microsoft YaHei"/>
          </w:rPr>
          <w:delText xml:space="preserve"> </w:delText>
        </w:r>
        <w:r w:rsidR="00931FF7" w:rsidDel="00EE6DE3">
          <w:rPr>
            <w:rFonts w:eastAsia="Microsoft YaHei" w:hint="eastAsia"/>
          </w:rPr>
          <w:delText>modifies</w:delText>
        </w:r>
      </w:del>
      <w:r w:rsidR="00931FF7">
        <w:rPr>
          <w:rFonts w:eastAsia="Microsoft YaHei" w:hint="eastAsia"/>
        </w:rPr>
        <w:t xml:space="preserve"> the result of</w:t>
      </w:r>
      <w:r w:rsidR="00931FF7">
        <w:rPr>
          <w:rFonts w:eastAsia="Microsoft YaHei"/>
        </w:rPr>
        <w:t xml:space="preserve"> </w:t>
      </w:r>
      <w:proofErr w:type="spellStart"/>
      <w:r w:rsidRPr="00931FF7">
        <w:rPr>
          <w:rStyle w:val="Literal"/>
        </w:rPr>
        <w:t>iter</w:t>
      </w:r>
      <w:proofErr w:type="spellEnd"/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and returns each element as part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of a tuple instead, where the first element of the tuple is the index, and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second element is a reference to the element itself. This is a bit nicer than</w:t>
      </w:r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calculating the index ourselves.</w:t>
      </w:r>
    </w:p>
    <w:p w14:paraId="346BC577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Since 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 tuple, we can use patterns, just like elsewhere in Rust. So we</w:t>
      </w:r>
      <w:r w:rsidR="00DD4FDD">
        <w:rPr>
          <w:rFonts w:eastAsia="Microsoft YaHei"/>
        </w:rPr>
        <w:t xml:space="preserve"> </w:t>
      </w:r>
      <w:r w:rsidR="00931FF7">
        <w:rPr>
          <w:rFonts w:eastAsia="Microsoft YaHei" w:hint="eastAsia"/>
        </w:rPr>
        <w:t>match against the tuple with</w:t>
      </w:r>
      <w:r w:rsidR="00931FF7">
        <w:rPr>
          <w:rFonts w:eastAsia="Microsoft YaHei"/>
        </w:rPr>
        <w:t xml:space="preserve"> </w:t>
      </w:r>
      <w:proofErr w:type="spellStart"/>
      <w:r w:rsidR="00931FF7" w:rsidRPr="00931FF7">
        <w:rPr>
          <w:rStyle w:val="Literal"/>
        </w:rPr>
        <w:t>i</w:t>
      </w:r>
      <w:proofErr w:type="spellEnd"/>
      <w:r w:rsidR="00931FF7">
        <w:rPr>
          <w:rFonts w:eastAsia="Microsoft YaHei"/>
        </w:rPr>
        <w:t xml:space="preserve"> </w:t>
      </w:r>
      <w:r w:rsidR="00931FF7">
        <w:rPr>
          <w:rFonts w:eastAsia="Microsoft YaHei" w:hint="eastAsia"/>
        </w:rPr>
        <w:t>for the index and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&amp;item</w:t>
      </w:r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for a single byte.</w:t>
      </w:r>
      <w:r w:rsidR="00DD4FDD">
        <w:rPr>
          <w:rFonts w:eastAsia="Microsoft YaHei"/>
        </w:rPr>
        <w:t xml:space="preserve"> </w:t>
      </w:r>
      <w:r w:rsidR="00931FF7">
        <w:rPr>
          <w:rFonts w:eastAsia="Microsoft YaHei" w:hint="eastAsia"/>
        </w:rPr>
        <w:t>Since we get a reference from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.</w:t>
      </w:r>
      <w:proofErr w:type="spellStart"/>
      <w:proofErr w:type="gramStart"/>
      <w:r w:rsidRPr="00931FF7">
        <w:rPr>
          <w:rStyle w:val="Literal"/>
        </w:rPr>
        <w:t>iter</w:t>
      </w:r>
      <w:proofErr w:type="spellEnd"/>
      <w:r w:rsidRPr="00931FF7">
        <w:rPr>
          <w:rStyle w:val="Literal"/>
        </w:rPr>
        <w:t>(</w:t>
      </w:r>
      <w:proofErr w:type="gramEnd"/>
      <w:r w:rsidRPr="00931FF7">
        <w:rPr>
          <w:rStyle w:val="Literal"/>
        </w:rPr>
        <w:t>).enumerate()</w:t>
      </w:r>
      <w:r w:rsidR="00931FF7">
        <w:rPr>
          <w:rFonts w:eastAsia="Microsoft YaHei" w:hint="eastAsia"/>
        </w:rPr>
        <w:t>, we use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&amp;</w:t>
      </w:r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in the pattern.</w:t>
      </w:r>
    </w:p>
    <w:p w14:paraId="25834132" w14:textId="77777777" w:rsidR="000032FF" w:rsidRPr="000032FF" w:rsidRDefault="000032FF" w:rsidP="008414B8">
      <w:pPr>
        <w:pStyle w:val="CodeA"/>
      </w:pPr>
      <w:r w:rsidRPr="000032FF">
        <w:t xml:space="preserve">    if item == b' ' {</w:t>
      </w:r>
    </w:p>
    <w:p w14:paraId="3768E24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return i;</w:t>
      </w:r>
    </w:p>
    <w:p w14:paraId="4DBD595E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}</w:t>
      </w:r>
    </w:p>
    <w:p w14:paraId="741A3EFE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2DEF79EE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s.len()</w:t>
      </w:r>
    </w:p>
    <w:p w14:paraId="5725696A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We search for the byte that represents the space, using the byte literal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syntax. If we find a space, we return the position. Otherwise, we return the</w:t>
      </w:r>
      <w:r w:rsidR="00DD4FDD">
        <w:rPr>
          <w:rFonts w:eastAsia="Microsoft YaHei"/>
        </w:rPr>
        <w:t xml:space="preserve"> </w:t>
      </w:r>
      <w:r w:rsidR="00931FF7">
        <w:rPr>
          <w:rFonts w:eastAsia="Microsoft YaHei" w:hint="eastAsia"/>
        </w:rPr>
        <w:t>length of the string, using</w:t>
      </w:r>
      <w:r w:rsidR="00931FF7">
        <w:rPr>
          <w:rFonts w:eastAsia="Microsoft YaHei"/>
        </w:rPr>
        <w:t xml:space="preserve"> </w:t>
      </w:r>
      <w:proofErr w:type="spellStart"/>
      <w:proofErr w:type="gramStart"/>
      <w:r w:rsidRPr="00931FF7">
        <w:rPr>
          <w:rStyle w:val="Literal"/>
        </w:rPr>
        <w:t>s.len</w:t>
      </w:r>
      <w:proofErr w:type="spellEnd"/>
      <w:r w:rsidRPr="00931FF7">
        <w:rPr>
          <w:rStyle w:val="Literal"/>
        </w:rPr>
        <w:t>(</w:t>
      </w:r>
      <w:proofErr w:type="gramEnd"/>
      <w:r w:rsidRPr="00931FF7">
        <w:rPr>
          <w:rStyle w:val="Literal"/>
        </w:rPr>
        <w:t>)</w:t>
      </w:r>
      <w:r w:rsidRPr="000032FF">
        <w:rPr>
          <w:rFonts w:eastAsia="Microsoft YaHei" w:hint="eastAsia"/>
        </w:rPr>
        <w:t>.</w:t>
      </w:r>
    </w:p>
    <w:p w14:paraId="5149EC10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We now have a way to find out the index of the end of the first word in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string, but there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 problem. We</w:t>
      </w:r>
      <w:r w:rsidR="008414B8">
        <w:rPr>
          <w:rFonts w:eastAsia="Microsoft YaHei"/>
        </w:rPr>
        <w:t>’</w:t>
      </w:r>
      <w:r w:rsidR="00931FF7">
        <w:rPr>
          <w:rFonts w:eastAsia="Microsoft YaHei" w:hint="eastAsia"/>
        </w:rPr>
        <w:t>re returning a</w:t>
      </w:r>
      <w:r w:rsidR="00931FF7">
        <w:rPr>
          <w:rFonts w:eastAsia="Microsoft YaHei"/>
        </w:rPr>
        <w:t xml:space="preserve"> </w:t>
      </w:r>
      <w:proofErr w:type="spellStart"/>
      <w:r w:rsidRPr="00931FF7">
        <w:rPr>
          <w:rStyle w:val="Literal"/>
        </w:rPr>
        <w:t>usize</w:t>
      </w:r>
      <w:proofErr w:type="spellEnd"/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on its own, but 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only a meaningf</w:t>
      </w:r>
      <w:r w:rsidR="00931FF7">
        <w:rPr>
          <w:rFonts w:eastAsia="Microsoft YaHei" w:hint="eastAsia"/>
        </w:rPr>
        <w:t>ul number in the context of the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&amp;String</w:t>
      </w:r>
      <w:r w:rsidRPr="000032FF">
        <w:rPr>
          <w:rFonts w:eastAsia="Microsoft YaHei" w:hint="eastAsia"/>
        </w:rPr>
        <w:t>. In other words,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because it</w:t>
      </w:r>
      <w:r w:rsidR="008414B8">
        <w:rPr>
          <w:rFonts w:eastAsia="Microsoft YaHei"/>
        </w:rPr>
        <w:t>’</w:t>
      </w:r>
      <w:r w:rsidR="00931FF7">
        <w:rPr>
          <w:rFonts w:eastAsia="Microsoft YaHei" w:hint="eastAsia"/>
        </w:rPr>
        <w:t>s a separate value from the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String</w:t>
      </w:r>
      <w:r w:rsidRPr="000032FF">
        <w:rPr>
          <w:rFonts w:eastAsia="Microsoft YaHei" w:hint="eastAsia"/>
        </w:rPr>
        <w:t>, there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no guarantee that it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will still be valid in the future. Consider this program that uses this</w:t>
      </w:r>
      <w:r w:rsidR="00DD4FDD">
        <w:rPr>
          <w:rFonts w:eastAsia="Microsoft YaHei"/>
        </w:rPr>
        <w:t xml:space="preserve"> </w:t>
      </w:r>
      <w:proofErr w:type="spellStart"/>
      <w:r w:rsidRPr="00931FF7">
        <w:rPr>
          <w:rStyle w:val="Literal"/>
        </w:rPr>
        <w:t>first_word</w:t>
      </w:r>
      <w:proofErr w:type="spellEnd"/>
      <w:r w:rsidR="00931FF7">
        <w:rPr>
          <w:rStyle w:val="Literal"/>
        </w:rPr>
        <w:t xml:space="preserve"> </w:t>
      </w:r>
      <w:r w:rsidRPr="000032FF">
        <w:rPr>
          <w:rFonts w:eastAsia="Microsoft YaHei" w:hint="eastAsia"/>
        </w:rPr>
        <w:t>function:</w:t>
      </w:r>
    </w:p>
    <w:p w14:paraId="1BF1F283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Filename: src/main.rs</w:t>
      </w:r>
    </w:p>
    <w:p w14:paraId="2BF1571E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lastRenderedPageBreak/>
        <w:t>fn</w:t>
      </w:r>
      <w:r w:rsidRPr="000032FF">
        <w:t xml:space="preserve"> </w:t>
      </w:r>
      <w:r w:rsidRPr="000032FF">
        <w:rPr>
          <w:color w:val="268BD2"/>
        </w:rPr>
        <w:t>main</w:t>
      </w:r>
      <w:r w:rsidRPr="000032FF">
        <w:t>() {</w:t>
      </w:r>
    </w:p>
    <w:p w14:paraId="64A7F755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</w:t>
      </w:r>
      <w:r w:rsidRPr="000032FF">
        <w:rPr>
          <w:color w:val="859900"/>
          <w:bdr w:val="none" w:sz="0" w:space="0" w:color="auto" w:frame="1"/>
        </w:rPr>
        <w:t>mut</w:t>
      </w:r>
      <w:r w:rsidRPr="000032FF">
        <w:rPr>
          <w:bdr w:val="none" w:sz="0" w:space="0" w:color="auto" w:frame="1"/>
        </w:rPr>
        <w:t xml:space="preserve"> s = String::from(</w:t>
      </w:r>
      <w:r w:rsidRPr="000032FF">
        <w:rPr>
          <w:color w:val="2AA198"/>
          <w:bdr w:val="none" w:sz="0" w:space="0" w:color="auto" w:frame="1"/>
        </w:rPr>
        <w:t>"hello world"</w:t>
      </w:r>
      <w:r w:rsidRPr="000032FF">
        <w:rPr>
          <w:bdr w:val="none" w:sz="0" w:space="0" w:color="auto" w:frame="1"/>
        </w:rPr>
        <w:t>);</w:t>
      </w:r>
    </w:p>
    <w:p w14:paraId="1AC86520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14DC500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word = first_word(&amp;s); </w:t>
      </w:r>
      <w:r w:rsidRPr="000032FF">
        <w:rPr>
          <w:color w:val="93A1A1"/>
          <w:bdr w:val="none" w:sz="0" w:space="0" w:color="auto" w:frame="1"/>
        </w:rPr>
        <w:t>// word will get the value 5.</w:t>
      </w:r>
    </w:p>
    <w:p w14:paraId="62F6B00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2CCBB8B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s.clear(); </w:t>
      </w:r>
      <w:r w:rsidRPr="000032FF">
        <w:rPr>
          <w:color w:val="93A1A1"/>
          <w:bdr w:val="none" w:sz="0" w:space="0" w:color="auto" w:frame="1"/>
        </w:rPr>
        <w:t>// This empties the String, making it equal to "".</w:t>
      </w:r>
    </w:p>
    <w:p w14:paraId="1E79F27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47586D1E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93A1A1"/>
          <w:bdr w:val="none" w:sz="0" w:space="0" w:color="auto" w:frame="1"/>
        </w:rPr>
        <w:t>// word still has the value 5 here, but there's no more string that</w:t>
      </w:r>
    </w:p>
    <w:p w14:paraId="265EEB3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93A1A1"/>
          <w:bdr w:val="none" w:sz="0" w:space="0" w:color="auto" w:frame="1"/>
        </w:rPr>
        <w:t>// we could meaningfully use the value 5 with. word is now totally invalid!</w:t>
      </w:r>
    </w:p>
    <w:p w14:paraId="22729C96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21EDE6C8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This program compiles without any er</w:t>
      </w:r>
      <w:r w:rsidR="00931FF7">
        <w:rPr>
          <w:rFonts w:eastAsia="Microsoft YaHei" w:hint="eastAsia"/>
        </w:rPr>
        <w:t>rors, and also would if we used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word</w:t>
      </w:r>
      <w:r w:rsidR="00931FF7">
        <w:rPr>
          <w:rStyle w:val="Literal"/>
        </w:rPr>
        <w:t xml:space="preserve"> </w:t>
      </w:r>
      <w:r w:rsidR="00931FF7">
        <w:rPr>
          <w:rFonts w:eastAsia="Microsoft YaHei" w:hint="eastAsia"/>
        </w:rPr>
        <w:t>after calling</w:t>
      </w:r>
      <w:r w:rsidR="00931FF7">
        <w:rPr>
          <w:rFonts w:eastAsia="Microsoft YaHei"/>
        </w:rPr>
        <w:t xml:space="preserve"> </w:t>
      </w:r>
      <w:proofErr w:type="spellStart"/>
      <w:proofErr w:type="gramStart"/>
      <w:r w:rsidRPr="00931FF7">
        <w:rPr>
          <w:rStyle w:val="Literal"/>
        </w:rPr>
        <w:t>s.clear</w:t>
      </w:r>
      <w:proofErr w:type="spellEnd"/>
      <w:r w:rsidRPr="00931FF7">
        <w:rPr>
          <w:rStyle w:val="Literal"/>
        </w:rPr>
        <w:t>(</w:t>
      </w:r>
      <w:proofErr w:type="gramEnd"/>
      <w:r w:rsidRPr="00931FF7">
        <w:rPr>
          <w:rStyle w:val="Literal"/>
        </w:rPr>
        <w:t>)</w:t>
      </w:r>
      <w:r w:rsidRPr="000032FF">
        <w:rPr>
          <w:rFonts w:eastAsia="Microsoft YaHei" w:hint="eastAsia"/>
        </w:rPr>
        <w:t>.</w:t>
      </w:r>
      <w:r w:rsidR="00931FF7">
        <w:rPr>
          <w:rFonts w:eastAsia="Microsoft YaHei"/>
        </w:rPr>
        <w:t xml:space="preserve"> </w:t>
      </w:r>
      <w:r w:rsidR="00931FF7" w:rsidRPr="00931FF7">
        <w:rPr>
          <w:rStyle w:val="Literal"/>
          <w:rFonts w:eastAsia="Microsoft YaHei"/>
        </w:rPr>
        <w:t>w</w:t>
      </w:r>
      <w:r w:rsidRPr="00931FF7">
        <w:rPr>
          <w:rStyle w:val="Literal"/>
        </w:rPr>
        <w:t>ord</w:t>
      </w:r>
      <w:r w:rsidR="00931FF7">
        <w:rPr>
          <w:rStyle w:val="Literal"/>
        </w:rPr>
        <w:t xml:space="preserve"> </w:t>
      </w:r>
      <w:r w:rsidRPr="000032FF">
        <w:rPr>
          <w:rFonts w:eastAsia="Microsoft YaHei" w:hint="eastAsia"/>
        </w:rPr>
        <w:t>isn</w:t>
      </w:r>
      <w:r w:rsidR="008414B8">
        <w:rPr>
          <w:rFonts w:eastAsia="Microsoft YaHei"/>
        </w:rPr>
        <w:t>’</w:t>
      </w:r>
      <w:r w:rsidR="00931FF7">
        <w:rPr>
          <w:rFonts w:eastAsia="Microsoft YaHei" w:hint="eastAsia"/>
        </w:rPr>
        <w:t>t connected to the state of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s</w:t>
      </w:r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at all,</w:t>
      </w:r>
      <w:r w:rsidR="00DD4FDD">
        <w:rPr>
          <w:rFonts w:eastAsia="Microsoft YaHei"/>
        </w:rPr>
        <w:t xml:space="preserve"> </w:t>
      </w:r>
      <w:r w:rsidR="00931FF7">
        <w:rPr>
          <w:rFonts w:eastAsia="Microsoft YaHei" w:hint="eastAsia"/>
        </w:rPr>
        <w:t>so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word</w:t>
      </w:r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still contains the value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5</w:t>
      </w:r>
      <w:r w:rsidR="00931FF7">
        <w:rPr>
          <w:rFonts w:eastAsia="Microsoft YaHei" w:hint="eastAsia"/>
        </w:rPr>
        <w:t>. We could use that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5</w:t>
      </w:r>
      <w:r w:rsidR="00931FF7">
        <w:rPr>
          <w:rFonts w:eastAsia="Microsoft YaHei"/>
        </w:rPr>
        <w:t xml:space="preserve"> </w:t>
      </w:r>
      <w:r w:rsidR="00931FF7">
        <w:rPr>
          <w:rFonts w:eastAsia="Microsoft YaHei" w:hint="eastAsia"/>
        </w:rPr>
        <w:t>with</w:t>
      </w:r>
      <w:r w:rsidR="00931FF7">
        <w:rPr>
          <w:rFonts w:eastAsia="Microsoft YaHei"/>
        </w:rPr>
        <w:t xml:space="preserve"> </w:t>
      </w:r>
      <w:r w:rsidR="00931FF7" w:rsidRPr="00931FF7">
        <w:rPr>
          <w:rStyle w:val="Literal"/>
          <w:rFonts w:eastAsia="Microsoft YaHei"/>
        </w:rPr>
        <w:t>5</w:t>
      </w:r>
      <w:r w:rsidR="00931FF7">
        <w:rPr>
          <w:rStyle w:val="Literal"/>
          <w:rFonts w:eastAsia="Microsoft YaHei"/>
        </w:rPr>
        <w:t xml:space="preserve"> </w:t>
      </w:r>
      <w:r w:rsidRPr="000032FF">
        <w:rPr>
          <w:rFonts w:eastAsia="Microsoft YaHei" w:hint="eastAsia"/>
        </w:rPr>
        <w:t>to try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to extract the first word out, but this would be a bug since the contents of</w:t>
      </w:r>
      <w:r w:rsidR="00DD4FDD">
        <w:rPr>
          <w:rFonts w:eastAsia="Microsoft YaHei"/>
        </w:rPr>
        <w:t xml:space="preserve"> </w:t>
      </w:r>
      <w:r w:rsidRPr="00931FF7">
        <w:rPr>
          <w:rStyle w:val="Literal"/>
        </w:rPr>
        <w:t>s</w:t>
      </w:r>
      <w:r w:rsidR="00931FF7">
        <w:rPr>
          <w:rFonts w:eastAsia="Microsoft YaHei"/>
        </w:rPr>
        <w:t xml:space="preserve"> </w:t>
      </w:r>
      <w:r w:rsidR="00931FF7">
        <w:rPr>
          <w:rFonts w:eastAsia="Microsoft YaHei" w:hint="eastAsia"/>
        </w:rPr>
        <w:t>have changed since we saved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5</w:t>
      </w:r>
      <w:r w:rsidR="00931FF7">
        <w:rPr>
          <w:rStyle w:val="Literal"/>
        </w:rPr>
        <w:t xml:space="preserve"> </w:t>
      </w:r>
      <w:r w:rsidR="00931FF7">
        <w:rPr>
          <w:rFonts w:eastAsia="Microsoft YaHei" w:hint="eastAsia"/>
        </w:rPr>
        <w:t>in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word</w:t>
      </w:r>
      <w:r w:rsidRPr="000032FF">
        <w:rPr>
          <w:rFonts w:eastAsia="Microsoft YaHei" w:hint="eastAsia"/>
        </w:rPr>
        <w:t>.</w:t>
      </w:r>
    </w:p>
    <w:p w14:paraId="3EBB5AA7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This is bad! 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even worse if we wanted to write a</w:t>
      </w:r>
      <w:r w:rsidR="00931FF7">
        <w:rPr>
          <w:rFonts w:eastAsia="Microsoft YaHei"/>
        </w:rPr>
        <w:t xml:space="preserve"> </w:t>
      </w:r>
      <w:proofErr w:type="spellStart"/>
      <w:r w:rsidRPr="00931FF7">
        <w:rPr>
          <w:rStyle w:val="Literal"/>
        </w:rPr>
        <w:t>second_word</w:t>
      </w:r>
      <w:proofErr w:type="spellEnd"/>
      <w:r w:rsidR="00931FF7">
        <w:rPr>
          <w:rStyle w:val="Literal"/>
        </w:rPr>
        <w:t xml:space="preserve"> </w:t>
      </w:r>
      <w:r w:rsidRPr="000032FF">
        <w:rPr>
          <w:rFonts w:eastAsia="Microsoft YaHei" w:hint="eastAsia"/>
        </w:rPr>
        <w:t>function. Its signature would have to look like this:</w:t>
      </w:r>
    </w:p>
    <w:p w14:paraId="349183E6" w14:textId="77777777" w:rsidR="000032FF" w:rsidRPr="000032FF" w:rsidRDefault="000032FF" w:rsidP="008414B8">
      <w:pPr>
        <w:pStyle w:val="CodeSingle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fn second_word(s: &amp;String) -&gt; (usize, usize) {</w:t>
      </w:r>
    </w:p>
    <w:p w14:paraId="4D7DD01E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Now we</w:t>
      </w:r>
      <w:r w:rsidR="008414B8">
        <w:rPr>
          <w:rFonts w:eastAsia="Microsoft YaHei"/>
        </w:rPr>
        <w:t>’</w:t>
      </w:r>
      <w:r w:rsidR="00931FF7">
        <w:rPr>
          <w:rFonts w:eastAsia="Microsoft YaHei" w:hint="eastAsia"/>
        </w:rPr>
        <w:t>re tracking both a start</w:t>
      </w:r>
      <w:r w:rsidR="00931FF7">
        <w:rPr>
          <w:rFonts w:eastAsia="Microsoft YaHei"/>
        </w:rPr>
        <w:t xml:space="preserve"> </w:t>
      </w:r>
      <w:r w:rsidRPr="00931FF7">
        <w:rPr>
          <w:rStyle w:val="EmphasisItalic"/>
          <w:rFonts w:eastAsia="Microsoft YaHei" w:hint="eastAsia"/>
        </w:rPr>
        <w:t>and</w:t>
      </w:r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an ending index, and we have even more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values that were calculated from data in a particular state but aren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tied to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that state at all. We now have three unrelated variable bindings floating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around which need to be kept in sync.</w:t>
      </w:r>
    </w:p>
    <w:p w14:paraId="6EA5E643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Luckily, Rust has a solution to this problem: string slices.</w:t>
      </w:r>
    </w:p>
    <w:p w14:paraId="6D7F9099" w14:textId="77777777" w:rsidR="000032FF" w:rsidRPr="000032FF" w:rsidRDefault="000032FF" w:rsidP="008414B8">
      <w:pPr>
        <w:pStyle w:val="HeadB"/>
        <w:rPr>
          <w:rFonts w:eastAsia="Microsoft YaHei"/>
        </w:rPr>
      </w:pPr>
      <w:bookmarkStart w:id="78" w:name="string-slices"/>
      <w:bookmarkStart w:id="79" w:name="_Toc463621168"/>
      <w:bookmarkEnd w:id="78"/>
      <w:r w:rsidRPr="000032FF">
        <w:rPr>
          <w:rFonts w:eastAsia="Microsoft YaHei" w:hint="eastAsia"/>
        </w:rPr>
        <w:t>String Slices</w:t>
      </w:r>
      <w:bookmarkEnd w:id="79"/>
    </w:p>
    <w:p w14:paraId="51DB2BF3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A string slice is a</w:t>
      </w:r>
      <w:r w:rsidR="00931FF7">
        <w:rPr>
          <w:rFonts w:eastAsia="Microsoft YaHei" w:hint="eastAsia"/>
        </w:rPr>
        <w:t xml:space="preserve"> reference to part of a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String</w:t>
      </w:r>
      <w:r w:rsidRPr="000032FF">
        <w:rPr>
          <w:rFonts w:eastAsia="Microsoft YaHei" w:hint="eastAsia"/>
        </w:rPr>
        <w:t>, and looks like this:</w:t>
      </w:r>
    </w:p>
    <w:p w14:paraId="6031F88B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let</w:t>
      </w:r>
      <w:r w:rsidRPr="000032FF">
        <w:t xml:space="preserve"> s = String::from(</w:t>
      </w:r>
      <w:r w:rsidRPr="000032FF">
        <w:rPr>
          <w:color w:val="2AA198"/>
        </w:rPr>
        <w:t>"hello world"</w:t>
      </w:r>
      <w:r w:rsidRPr="000032FF">
        <w:t>);</w:t>
      </w:r>
    </w:p>
    <w:p w14:paraId="7818E29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6DB9522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hello = &amp;s[</w:t>
      </w:r>
      <w:r w:rsidRPr="000032FF">
        <w:rPr>
          <w:color w:val="2AA198"/>
          <w:bdr w:val="none" w:sz="0" w:space="0" w:color="auto" w:frame="1"/>
        </w:rPr>
        <w:t>0</w:t>
      </w:r>
      <w:r w:rsidRPr="000032FF">
        <w:rPr>
          <w:bdr w:val="none" w:sz="0" w:space="0" w:color="auto" w:frame="1"/>
        </w:rPr>
        <w:t>..</w:t>
      </w:r>
      <w:r w:rsidRPr="000032FF">
        <w:rPr>
          <w:color w:val="2AA198"/>
          <w:bdr w:val="none" w:sz="0" w:space="0" w:color="auto" w:frame="1"/>
        </w:rPr>
        <w:t>5</w:t>
      </w:r>
      <w:r w:rsidRPr="000032FF">
        <w:rPr>
          <w:bdr w:val="none" w:sz="0" w:space="0" w:color="auto" w:frame="1"/>
        </w:rPr>
        <w:t>];</w:t>
      </w:r>
    </w:p>
    <w:p w14:paraId="7991B540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world = &amp;s[</w:t>
      </w:r>
      <w:r w:rsidRPr="000032FF">
        <w:rPr>
          <w:color w:val="2AA198"/>
          <w:bdr w:val="none" w:sz="0" w:space="0" w:color="auto" w:frame="1"/>
        </w:rPr>
        <w:t>6</w:t>
      </w:r>
      <w:r w:rsidRPr="000032FF">
        <w:rPr>
          <w:bdr w:val="none" w:sz="0" w:space="0" w:color="auto" w:frame="1"/>
        </w:rPr>
        <w:t>..</w:t>
      </w:r>
      <w:r w:rsidRPr="000032FF">
        <w:rPr>
          <w:color w:val="2AA198"/>
          <w:bdr w:val="none" w:sz="0" w:space="0" w:color="auto" w:frame="1"/>
        </w:rPr>
        <w:t>11</w:t>
      </w:r>
      <w:r w:rsidRPr="000032FF">
        <w:rPr>
          <w:bdr w:val="none" w:sz="0" w:space="0" w:color="auto" w:frame="1"/>
        </w:rPr>
        <w:t>];</w:t>
      </w:r>
    </w:p>
    <w:p w14:paraId="65E347AB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lastRenderedPageBreak/>
        <w:t xml:space="preserve">This is similar to </w:t>
      </w:r>
      <w:r w:rsidR="00931FF7">
        <w:rPr>
          <w:rFonts w:eastAsia="Microsoft YaHei" w:hint="eastAsia"/>
        </w:rPr>
        <w:t>taking a reference to the whole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String</w:t>
      </w:r>
      <w:r w:rsidRPr="000032FF">
        <w:rPr>
          <w:rFonts w:eastAsia="Microsoft YaHei" w:hint="eastAsia"/>
        </w:rPr>
        <w:t>, but with the</w:t>
      </w:r>
      <w:r w:rsidR="00DD4FDD">
        <w:rPr>
          <w:rFonts w:eastAsia="Microsoft YaHei"/>
        </w:rPr>
        <w:t xml:space="preserve"> </w:t>
      </w:r>
      <w:r w:rsidR="00931FF7">
        <w:rPr>
          <w:rFonts w:eastAsia="Microsoft YaHei" w:hint="eastAsia"/>
        </w:rPr>
        <w:t>extra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[0</w:t>
      </w:r>
      <w:proofErr w:type="gramStart"/>
      <w:r w:rsidRPr="00931FF7">
        <w:rPr>
          <w:rStyle w:val="Literal"/>
        </w:rPr>
        <w:t>..5</w:t>
      </w:r>
      <w:proofErr w:type="gramEnd"/>
      <w:r w:rsidRPr="00931FF7">
        <w:rPr>
          <w:rStyle w:val="Literal"/>
        </w:rPr>
        <w:t>]</w:t>
      </w:r>
      <w:r w:rsidR="00931FF7">
        <w:rPr>
          <w:rStyle w:val="Literal"/>
        </w:rPr>
        <w:t xml:space="preserve"> </w:t>
      </w:r>
      <w:r w:rsidRPr="000032FF">
        <w:rPr>
          <w:rFonts w:eastAsia="Microsoft YaHei" w:hint="eastAsia"/>
        </w:rPr>
        <w:t>bit. Rather than a reference to the</w:t>
      </w:r>
      <w:r w:rsidR="00931FF7">
        <w:rPr>
          <w:rFonts w:eastAsia="Microsoft YaHei" w:hint="eastAsia"/>
        </w:rPr>
        <w:t xml:space="preserve"> entire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String</w:t>
      </w:r>
      <w:r w:rsidRPr="000032FF">
        <w:rPr>
          <w:rFonts w:eastAsia="Microsoft YaHei" w:hint="eastAsia"/>
        </w:rPr>
        <w:t>, 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reference</w:t>
      </w:r>
      <w:r w:rsidR="00931FF7">
        <w:rPr>
          <w:rFonts w:eastAsia="Microsoft YaHei" w:hint="eastAsia"/>
        </w:rPr>
        <w:t xml:space="preserve"> to an internal position in the</w:t>
      </w:r>
      <w:r w:rsidR="00931FF7">
        <w:rPr>
          <w:rFonts w:eastAsia="Microsoft YaHei"/>
        </w:rPr>
        <w:t xml:space="preserve"> </w:t>
      </w:r>
      <w:r w:rsidR="00931FF7" w:rsidRPr="00931FF7">
        <w:rPr>
          <w:rStyle w:val="Literal"/>
          <w:rFonts w:eastAsia="Microsoft YaHei"/>
        </w:rPr>
        <w:t>s</w:t>
      </w:r>
      <w:r w:rsidRPr="00931FF7">
        <w:rPr>
          <w:rStyle w:val="Literal"/>
        </w:rPr>
        <w:t>tring</w:t>
      </w:r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and the number of elements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that it refers to.</w:t>
      </w:r>
    </w:p>
    <w:p w14:paraId="5B4148DB" w14:textId="77777777" w:rsidR="00DD4FDD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W</w:t>
      </w:r>
      <w:r w:rsidR="00931FF7">
        <w:rPr>
          <w:rFonts w:eastAsia="Microsoft YaHei" w:hint="eastAsia"/>
        </w:rPr>
        <w:t>e create slices with a range of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[starting_index</w:t>
      </w:r>
      <w:proofErr w:type="gramStart"/>
      <w:r w:rsidRPr="00931FF7">
        <w:rPr>
          <w:rStyle w:val="Literal"/>
        </w:rPr>
        <w:t>..</w:t>
      </w:r>
      <w:proofErr w:type="spellStart"/>
      <w:proofErr w:type="gramEnd"/>
      <w:r w:rsidRPr="00931FF7">
        <w:rPr>
          <w:rStyle w:val="Literal"/>
        </w:rPr>
        <w:t>ending_index</w:t>
      </w:r>
      <w:proofErr w:type="spellEnd"/>
      <w:r w:rsidRPr="00931FF7">
        <w:rPr>
          <w:rStyle w:val="Literal"/>
        </w:rPr>
        <w:t>]</w:t>
      </w:r>
      <w:r w:rsidRPr="000032FF">
        <w:rPr>
          <w:rFonts w:eastAsia="Microsoft YaHei" w:hint="eastAsia"/>
        </w:rPr>
        <w:t>, but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slice data structure actually stores the starting position and the length of the</w:t>
      </w:r>
      <w:r w:rsidR="00DD4FDD">
        <w:rPr>
          <w:rFonts w:eastAsia="Microsoft YaHei"/>
        </w:rPr>
        <w:t xml:space="preserve"> </w:t>
      </w:r>
      <w:r w:rsidR="00931FF7">
        <w:rPr>
          <w:rFonts w:eastAsia="Microsoft YaHei" w:hint="eastAsia"/>
        </w:rPr>
        <w:t>slice. So in the case of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let</w:t>
      </w:r>
      <w:r w:rsidRPr="000032FF">
        <w:rPr>
          <w:rFonts w:ascii="Consolas" w:hAnsi="Consolas" w:cs="Courier New"/>
          <w:sz w:val="19"/>
          <w:szCs w:val="19"/>
          <w:bdr w:val="single" w:sz="6" w:space="2" w:color="EFEFEF" w:frame="1"/>
        </w:rPr>
        <w:t xml:space="preserve"> </w:t>
      </w:r>
      <w:r w:rsidRPr="00931FF7">
        <w:rPr>
          <w:rStyle w:val="Literal"/>
        </w:rPr>
        <w:t>world = &amp;</w:t>
      </w:r>
      <w:proofErr w:type="gramStart"/>
      <w:r w:rsidRPr="00931FF7">
        <w:rPr>
          <w:rStyle w:val="Literal"/>
        </w:rPr>
        <w:t>s[</w:t>
      </w:r>
      <w:proofErr w:type="gramEnd"/>
      <w:r w:rsidRPr="00931FF7">
        <w:rPr>
          <w:rStyle w:val="Literal"/>
        </w:rPr>
        <w:t>6..11];</w:t>
      </w:r>
      <w:r w:rsidR="00931FF7">
        <w:rPr>
          <w:rFonts w:eastAsia="Microsoft YaHei" w:hint="eastAsia"/>
        </w:rPr>
        <w:t>,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world</w:t>
      </w:r>
      <w:r w:rsidR="00931FF7">
        <w:rPr>
          <w:rStyle w:val="Literal"/>
        </w:rPr>
        <w:t xml:space="preserve"> </w:t>
      </w:r>
      <w:r w:rsidRPr="000032FF">
        <w:rPr>
          <w:rFonts w:eastAsia="Microsoft YaHei" w:hint="eastAsia"/>
        </w:rPr>
        <w:t>would be a slice that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contai</w:t>
      </w:r>
      <w:r w:rsidR="00931FF7">
        <w:rPr>
          <w:rFonts w:eastAsia="Microsoft YaHei" w:hint="eastAsia"/>
        </w:rPr>
        <w:t>ns a pointer to the 6th byte of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s</w:t>
      </w:r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and a length value of 5.</w:t>
      </w:r>
      <w:r w:rsidR="00DD4FDD">
        <w:rPr>
          <w:rFonts w:eastAsia="Microsoft YaHei"/>
        </w:rPr>
        <w:t xml:space="preserve"> </w:t>
      </w:r>
    </w:p>
    <w:p w14:paraId="7294DC50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Figure 4-6 shows this in a diagram:</w:t>
      </w:r>
    </w:p>
    <w:p w14:paraId="53D4D256" w14:textId="77777777" w:rsidR="000032FF" w:rsidRPr="000032FF" w:rsidRDefault="00931FF7" w:rsidP="008414B8">
      <w:pPr>
        <w:spacing w:before="240" w:after="240" w:line="360" w:lineRule="auto"/>
        <w:rPr>
          <w:rFonts w:ascii="Microsoft YaHei" w:eastAsia="Microsoft YaHei" w:hAnsi="Microsoft YaHei"/>
          <w:color w:val="222222"/>
          <w:sz w:val="23"/>
          <w:szCs w:val="23"/>
        </w:rPr>
      </w:pPr>
      <w:commentRangeStart w:id="80"/>
      <w:r>
        <w:rPr>
          <w:rFonts w:ascii="Microsoft YaHei" w:eastAsia="Microsoft YaHei" w:hAnsi="Microsoft YaHei"/>
          <w:noProof/>
          <w:color w:val="222222"/>
          <w:sz w:val="23"/>
          <w:szCs w:val="23"/>
        </w:rPr>
        <w:lastRenderedPageBreak/>
        <w:drawing>
          <wp:inline distT="0" distB="0" distL="0" distR="0" wp14:anchorId="6377A7DD" wp14:editId="006FBB2E">
            <wp:extent cx="5943600" cy="7604067"/>
            <wp:effectExtent l="0" t="0" r="0" b="0"/>
            <wp:docPr id="12" name="Picture 12" descr="C:\Users\User\Google Drive\Rust\02 to edit\Ch 4 images\trpl04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Google Drive\Rust\02 to edit\Ch 4 images\trpl04-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0"/>
      <w:r w:rsidR="00E4322F">
        <w:rPr>
          <w:rStyle w:val="CommentReference"/>
        </w:rPr>
        <w:commentReference w:id="80"/>
      </w:r>
      <w:r w:rsidR="000032FF">
        <w:rPr>
          <w:rFonts w:ascii="Microsoft YaHei" w:eastAsia="Microsoft YaHei" w:hAnsi="Microsoft YaHei"/>
          <w:noProof/>
          <w:color w:val="222222"/>
          <w:sz w:val="23"/>
          <w:szCs w:val="23"/>
        </w:rPr>
        <mc:AlternateContent>
          <mc:Choice Requires="wps">
            <w:drawing>
              <wp:inline distT="0" distB="0" distL="0" distR="0" wp14:anchorId="596C8AC8" wp14:editId="341507E7">
                <wp:extent cx="304800" cy="304800"/>
                <wp:effectExtent l="0" t="0" r="0" b="0"/>
                <wp:docPr id="1" name="Rectangle 1" descr="world containing a pointer to the 6th byte of String s and a length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F8FC8D" id="Rectangle 1" o:spid="_x0000_s1026" alt="world containing a pointer to the 6th byte of String s and a length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Ivkf+fkAgAABQ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26960F07" w14:textId="77777777" w:rsidR="000032FF" w:rsidRPr="000032FF" w:rsidRDefault="000032FF" w:rsidP="008414B8">
      <w:pPr>
        <w:pStyle w:val="Caption"/>
        <w:rPr>
          <w:rFonts w:eastAsia="Microsoft YaHei"/>
        </w:rPr>
      </w:pPr>
      <w:r w:rsidRPr="000032FF">
        <w:rPr>
          <w:rFonts w:eastAsia="Microsoft YaHei" w:hint="eastAsia"/>
        </w:rPr>
        <w:lastRenderedPageBreak/>
        <w:t>Figure 4-6: Two string</w:t>
      </w:r>
      <w:r w:rsidR="00931FF7">
        <w:rPr>
          <w:rFonts w:eastAsia="Microsoft YaHei" w:hint="eastAsia"/>
        </w:rPr>
        <w:t xml:space="preserve"> slices referring to parts of a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String</w:t>
      </w:r>
    </w:p>
    <w:p w14:paraId="65CB3497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 xml:space="preserve">With </w:t>
      </w:r>
      <w:proofErr w:type="gramStart"/>
      <w:r w:rsidRPr="000032FF">
        <w:rPr>
          <w:rFonts w:eastAsia="Microsoft YaHei" w:hint="eastAsia"/>
        </w:rPr>
        <w:t>Rust</w:t>
      </w:r>
      <w:r w:rsidR="008414B8">
        <w:rPr>
          <w:rFonts w:eastAsia="Microsoft YaHei"/>
        </w:rPr>
        <w:t>’</w:t>
      </w:r>
      <w:r w:rsidR="00931FF7">
        <w:rPr>
          <w:rFonts w:eastAsia="Microsoft YaHei" w:hint="eastAsia"/>
        </w:rPr>
        <w:t>s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..</w:t>
      </w:r>
      <w:proofErr w:type="gramEnd"/>
      <w:r w:rsidR="00931FF7">
        <w:rPr>
          <w:rStyle w:val="Literal"/>
        </w:rPr>
        <w:t xml:space="preserve"> </w:t>
      </w:r>
      <w:r w:rsidRPr="000032FF">
        <w:rPr>
          <w:rFonts w:eastAsia="Microsoft YaHei" w:hint="eastAsia"/>
        </w:rPr>
        <w:t>range syntax, if you want to start at the first index (zero),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yo</w:t>
      </w:r>
      <w:r w:rsidR="00931FF7">
        <w:rPr>
          <w:rFonts w:eastAsia="Microsoft YaHei" w:hint="eastAsia"/>
        </w:rPr>
        <w:t>u can drop the value before the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..</w:t>
      </w:r>
      <w:r w:rsidRPr="000032FF">
        <w:rPr>
          <w:rFonts w:eastAsia="Microsoft YaHei" w:hint="eastAsia"/>
        </w:rPr>
        <w:t>. In other words, these are equal:</w:t>
      </w:r>
    </w:p>
    <w:p w14:paraId="3FAD75C6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let</w:t>
      </w:r>
      <w:r w:rsidRPr="000032FF">
        <w:t xml:space="preserve"> s = String::from(</w:t>
      </w:r>
      <w:r w:rsidRPr="000032FF">
        <w:rPr>
          <w:color w:val="2AA198"/>
        </w:rPr>
        <w:t>"hello"</w:t>
      </w:r>
      <w:r w:rsidRPr="000032FF">
        <w:t>);</w:t>
      </w:r>
    </w:p>
    <w:p w14:paraId="7C8BFC80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2162B6F5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slice = &amp;s[</w:t>
      </w:r>
      <w:r w:rsidRPr="000032FF">
        <w:rPr>
          <w:color w:val="2AA198"/>
          <w:bdr w:val="none" w:sz="0" w:space="0" w:color="auto" w:frame="1"/>
        </w:rPr>
        <w:t>0</w:t>
      </w:r>
      <w:r w:rsidRPr="000032FF">
        <w:rPr>
          <w:bdr w:val="none" w:sz="0" w:space="0" w:color="auto" w:frame="1"/>
        </w:rPr>
        <w:t>..</w:t>
      </w:r>
      <w:r w:rsidRPr="000032FF">
        <w:rPr>
          <w:color w:val="2AA198"/>
          <w:bdr w:val="none" w:sz="0" w:space="0" w:color="auto" w:frame="1"/>
        </w:rPr>
        <w:t>2</w:t>
      </w:r>
      <w:r w:rsidRPr="000032FF">
        <w:rPr>
          <w:bdr w:val="none" w:sz="0" w:space="0" w:color="auto" w:frame="1"/>
        </w:rPr>
        <w:t>];</w:t>
      </w:r>
    </w:p>
    <w:p w14:paraId="6311A39A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slice = &amp;s[..</w:t>
      </w:r>
      <w:r w:rsidRPr="000032FF">
        <w:rPr>
          <w:color w:val="2AA198"/>
          <w:bdr w:val="none" w:sz="0" w:space="0" w:color="auto" w:frame="1"/>
        </w:rPr>
        <w:t>2</w:t>
      </w:r>
      <w:r w:rsidRPr="000032FF">
        <w:rPr>
          <w:bdr w:val="none" w:sz="0" w:space="0" w:color="auto" w:frame="1"/>
        </w:rPr>
        <w:t>];</w:t>
      </w:r>
    </w:p>
    <w:p w14:paraId="36BE398A" w14:textId="0BF6CFDA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By the same token, if your slice should include the last byte of the</w:t>
      </w:r>
      <w:r w:rsidR="00DD4FDD">
        <w:rPr>
          <w:rFonts w:eastAsia="Microsoft YaHei"/>
        </w:rPr>
        <w:t xml:space="preserve"> </w:t>
      </w:r>
      <w:r w:rsidRPr="00931FF7">
        <w:rPr>
          <w:rStyle w:val="Literal"/>
        </w:rPr>
        <w:t>String</w:t>
      </w:r>
      <w:r w:rsidRPr="000032FF">
        <w:rPr>
          <w:rFonts w:eastAsia="Microsoft YaHei" w:hint="eastAsia"/>
        </w:rPr>
        <w:t>, you can drop the trailing number. That means these are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equal:</w:t>
      </w:r>
    </w:p>
    <w:p w14:paraId="3AB240DE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let</w:t>
      </w:r>
      <w:r w:rsidRPr="000032FF">
        <w:t xml:space="preserve"> s = String::from(</w:t>
      </w:r>
      <w:r w:rsidRPr="000032FF">
        <w:rPr>
          <w:color w:val="2AA198"/>
        </w:rPr>
        <w:t>"hello"</w:t>
      </w:r>
      <w:r w:rsidRPr="000032FF">
        <w:t>);</w:t>
      </w:r>
    </w:p>
    <w:p w14:paraId="636F6767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43DEC3B1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len = s.len();</w:t>
      </w:r>
    </w:p>
    <w:p w14:paraId="54063F0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0EAC042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slice = &amp;s[</w:t>
      </w:r>
      <w:r w:rsidRPr="000032FF">
        <w:rPr>
          <w:color w:val="2AA198"/>
          <w:bdr w:val="none" w:sz="0" w:space="0" w:color="auto" w:frame="1"/>
        </w:rPr>
        <w:t>3</w:t>
      </w:r>
      <w:r w:rsidRPr="000032FF">
        <w:rPr>
          <w:bdr w:val="none" w:sz="0" w:space="0" w:color="auto" w:frame="1"/>
        </w:rPr>
        <w:t>..len];</w:t>
      </w:r>
    </w:p>
    <w:p w14:paraId="7828DAA8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slice = &amp;s[</w:t>
      </w:r>
      <w:r w:rsidRPr="000032FF">
        <w:rPr>
          <w:color w:val="2AA198"/>
          <w:bdr w:val="none" w:sz="0" w:space="0" w:color="auto" w:frame="1"/>
        </w:rPr>
        <w:t>3</w:t>
      </w:r>
      <w:r w:rsidRPr="000032FF">
        <w:rPr>
          <w:bdr w:val="none" w:sz="0" w:space="0" w:color="auto" w:frame="1"/>
        </w:rPr>
        <w:t>..];</w:t>
      </w:r>
    </w:p>
    <w:p w14:paraId="52595498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You can also drop both values to take a slice of the entire string. So these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are equal:</w:t>
      </w:r>
    </w:p>
    <w:p w14:paraId="480F24E8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let</w:t>
      </w:r>
      <w:r w:rsidRPr="000032FF">
        <w:t xml:space="preserve"> s = String::from(</w:t>
      </w:r>
      <w:r w:rsidRPr="000032FF">
        <w:rPr>
          <w:color w:val="2AA198"/>
        </w:rPr>
        <w:t>"hello"</w:t>
      </w:r>
      <w:r w:rsidRPr="000032FF">
        <w:t>);</w:t>
      </w:r>
    </w:p>
    <w:p w14:paraId="0807C26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2CB8E4DF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len = s.len();</w:t>
      </w:r>
    </w:p>
    <w:p w14:paraId="4C310C7D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10B8EA3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slice = &amp;s[</w:t>
      </w:r>
      <w:r w:rsidRPr="000032FF">
        <w:rPr>
          <w:color w:val="2AA198"/>
          <w:bdr w:val="none" w:sz="0" w:space="0" w:color="auto" w:frame="1"/>
        </w:rPr>
        <w:t>0</w:t>
      </w:r>
      <w:r w:rsidRPr="000032FF">
        <w:rPr>
          <w:bdr w:val="none" w:sz="0" w:space="0" w:color="auto" w:frame="1"/>
        </w:rPr>
        <w:t>..len];</w:t>
      </w:r>
    </w:p>
    <w:p w14:paraId="20FDC215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slice = &amp;s[..];</w:t>
      </w:r>
    </w:p>
    <w:p w14:paraId="420B5667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With this in mind, 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re-write</w:t>
      </w:r>
      <w:r w:rsidR="00931FF7">
        <w:rPr>
          <w:rFonts w:eastAsia="Microsoft YaHei"/>
        </w:rPr>
        <w:t xml:space="preserve"> </w:t>
      </w:r>
      <w:proofErr w:type="spellStart"/>
      <w:r w:rsidRPr="00931FF7">
        <w:rPr>
          <w:rStyle w:val="Literal"/>
        </w:rPr>
        <w:t>first_word</w:t>
      </w:r>
      <w:proofErr w:type="spellEnd"/>
      <w:r w:rsidR="00931FF7">
        <w:rPr>
          <w:rStyle w:val="Literal"/>
        </w:rPr>
        <w:t xml:space="preserve"> </w:t>
      </w:r>
      <w:r w:rsidRPr="000032FF">
        <w:rPr>
          <w:rFonts w:eastAsia="Microsoft YaHei" w:hint="eastAsia"/>
        </w:rPr>
        <w:t>to return a slice. The type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that signifies </w:t>
      </w:r>
      <w:r w:rsidR="00DB424F">
        <w:rPr>
          <w:rFonts w:eastAsia="Microsoft YaHei"/>
        </w:rPr>
        <w:t>“</w:t>
      </w:r>
      <w:r w:rsidRPr="000032FF">
        <w:rPr>
          <w:rFonts w:eastAsia="Microsoft YaHei" w:hint="eastAsia"/>
        </w:rPr>
        <w:t>string slice</w:t>
      </w:r>
      <w:r w:rsidR="00DB424F">
        <w:rPr>
          <w:rFonts w:eastAsia="Microsoft YaHei"/>
        </w:rPr>
        <w:t>”</w:t>
      </w:r>
      <w:r w:rsidR="00931FF7">
        <w:rPr>
          <w:rFonts w:eastAsia="Microsoft YaHei" w:hint="eastAsia"/>
        </w:rPr>
        <w:t xml:space="preserve"> is written as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&amp;</w:t>
      </w:r>
      <w:proofErr w:type="spellStart"/>
      <w:r w:rsidRPr="00931FF7">
        <w:rPr>
          <w:rStyle w:val="Literal"/>
        </w:rPr>
        <w:t>str</w:t>
      </w:r>
      <w:proofErr w:type="spellEnd"/>
      <w:r w:rsidRPr="000032FF">
        <w:rPr>
          <w:rFonts w:eastAsia="Microsoft YaHei" w:hint="eastAsia"/>
        </w:rPr>
        <w:t>:</w:t>
      </w:r>
    </w:p>
    <w:p w14:paraId="47FE7ECA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Filename: src/main.rs</w:t>
      </w:r>
    </w:p>
    <w:p w14:paraId="0952EF44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fn</w:t>
      </w:r>
      <w:r w:rsidRPr="000032FF">
        <w:t xml:space="preserve"> </w:t>
      </w:r>
      <w:r w:rsidRPr="000032FF">
        <w:rPr>
          <w:color w:val="268BD2"/>
        </w:rPr>
        <w:t>first_word</w:t>
      </w:r>
      <w:r w:rsidRPr="000032FF">
        <w:t>(s: &amp;String) -&gt; &amp;</w:t>
      </w:r>
      <w:r w:rsidRPr="000032FF">
        <w:rPr>
          <w:color w:val="859900"/>
        </w:rPr>
        <w:t>str</w:t>
      </w:r>
      <w:r w:rsidRPr="000032FF">
        <w:t xml:space="preserve"> {</w:t>
      </w:r>
    </w:p>
    <w:p w14:paraId="4DB1BC0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bytes = s.as_bytes();</w:t>
      </w:r>
    </w:p>
    <w:p w14:paraId="368808FA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1BCD38E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for</w:t>
      </w:r>
      <w:r w:rsidRPr="000032FF">
        <w:rPr>
          <w:bdr w:val="none" w:sz="0" w:space="0" w:color="auto" w:frame="1"/>
        </w:rPr>
        <w:t xml:space="preserve"> (i, &amp;item) </w:t>
      </w:r>
      <w:r w:rsidRPr="000032FF">
        <w:rPr>
          <w:color w:val="859900"/>
          <w:bdr w:val="none" w:sz="0" w:space="0" w:color="auto" w:frame="1"/>
        </w:rPr>
        <w:t>in</w:t>
      </w:r>
      <w:r w:rsidRPr="000032FF">
        <w:rPr>
          <w:bdr w:val="none" w:sz="0" w:space="0" w:color="auto" w:frame="1"/>
        </w:rPr>
        <w:t xml:space="preserve"> bytes.iter().enumerate() {</w:t>
      </w:r>
    </w:p>
    <w:p w14:paraId="2B0C1CAE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</w:t>
      </w:r>
      <w:r w:rsidRPr="000032FF">
        <w:rPr>
          <w:color w:val="859900"/>
          <w:bdr w:val="none" w:sz="0" w:space="0" w:color="auto" w:frame="1"/>
        </w:rPr>
        <w:t>if</w:t>
      </w:r>
      <w:r w:rsidRPr="000032FF">
        <w:rPr>
          <w:bdr w:val="none" w:sz="0" w:space="0" w:color="auto" w:frame="1"/>
        </w:rPr>
        <w:t xml:space="preserve"> item == b</w:t>
      </w:r>
      <w:r w:rsidRPr="000032FF">
        <w:rPr>
          <w:color w:val="2AA198"/>
          <w:bdr w:val="none" w:sz="0" w:space="0" w:color="auto" w:frame="1"/>
        </w:rPr>
        <w:t>' '</w:t>
      </w:r>
      <w:r w:rsidRPr="000032FF">
        <w:rPr>
          <w:bdr w:val="none" w:sz="0" w:space="0" w:color="auto" w:frame="1"/>
        </w:rPr>
        <w:t xml:space="preserve"> {</w:t>
      </w:r>
    </w:p>
    <w:p w14:paraId="0AB50C3E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lastRenderedPageBreak/>
        <w:t xml:space="preserve">            </w:t>
      </w:r>
      <w:r w:rsidRPr="000032FF">
        <w:rPr>
          <w:color w:val="859900"/>
          <w:bdr w:val="none" w:sz="0" w:space="0" w:color="auto" w:frame="1"/>
        </w:rPr>
        <w:t>return</w:t>
      </w:r>
      <w:r w:rsidRPr="000032FF">
        <w:rPr>
          <w:bdr w:val="none" w:sz="0" w:space="0" w:color="auto" w:frame="1"/>
        </w:rPr>
        <w:t xml:space="preserve"> &amp;s[</w:t>
      </w:r>
      <w:r w:rsidRPr="000032FF">
        <w:rPr>
          <w:color w:val="2AA198"/>
          <w:bdr w:val="none" w:sz="0" w:space="0" w:color="auto" w:frame="1"/>
        </w:rPr>
        <w:t>0</w:t>
      </w:r>
      <w:r w:rsidRPr="000032FF">
        <w:rPr>
          <w:bdr w:val="none" w:sz="0" w:space="0" w:color="auto" w:frame="1"/>
        </w:rPr>
        <w:t>..i];</w:t>
      </w:r>
    </w:p>
    <w:p w14:paraId="5EA34F8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}</w:t>
      </w:r>
    </w:p>
    <w:p w14:paraId="3A2E15C7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}</w:t>
      </w:r>
    </w:p>
    <w:p w14:paraId="15064E2F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2DF22137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&amp;s[..]</w:t>
      </w:r>
    </w:p>
    <w:p w14:paraId="3CF1010A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04C1B01B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We get the index for the end of the word in the same way as before, by looking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for the first occurrence of a space. When we find a space, we return a string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slice using the start of the string and the index of the space as the starting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and ending indices.</w:t>
      </w:r>
    </w:p>
    <w:p w14:paraId="158DBCA0" w14:textId="77777777" w:rsidR="00DD4FDD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Now when we call</w:t>
      </w:r>
      <w:r w:rsidR="00931FF7">
        <w:rPr>
          <w:rFonts w:eastAsia="Microsoft YaHei"/>
        </w:rPr>
        <w:t xml:space="preserve"> </w:t>
      </w:r>
      <w:proofErr w:type="spellStart"/>
      <w:r w:rsidRPr="00931FF7">
        <w:rPr>
          <w:rStyle w:val="Literal"/>
        </w:rPr>
        <w:t>first_word</w:t>
      </w:r>
      <w:proofErr w:type="spellEnd"/>
      <w:r w:rsidRPr="000032FF">
        <w:rPr>
          <w:rFonts w:eastAsia="Microsoft YaHei" w:hint="eastAsia"/>
        </w:rPr>
        <w:t>, we get back a single value that is tied to the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underlying data. The value is made up of a reference to the starting point of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 slice and the number of elements in the slice.</w:t>
      </w:r>
    </w:p>
    <w:p w14:paraId="7989FE2B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Returning a slice would also work for a</w:t>
      </w:r>
      <w:r w:rsidR="00931FF7">
        <w:rPr>
          <w:rFonts w:eastAsia="Microsoft YaHei"/>
        </w:rPr>
        <w:t xml:space="preserve"> </w:t>
      </w:r>
      <w:proofErr w:type="spellStart"/>
      <w:r w:rsidRPr="00931FF7">
        <w:rPr>
          <w:rStyle w:val="Literal"/>
        </w:rPr>
        <w:t>second_word</w:t>
      </w:r>
      <w:proofErr w:type="spellEnd"/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function:</w:t>
      </w:r>
    </w:p>
    <w:p w14:paraId="3DE8B2BB" w14:textId="77777777" w:rsidR="000032FF" w:rsidRPr="000032FF" w:rsidRDefault="000032FF" w:rsidP="008414B8">
      <w:pPr>
        <w:pStyle w:val="CodeSingle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fn second_word(s: &amp;String) -&gt; &amp;str {</w:t>
      </w:r>
    </w:p>
    <w:p w14:paraId="231D7432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We now have a straightforward API that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much harder to mess up. Remember our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bug from before, when we got the first word but then cleared the string so that</w:t>
      </w:r>
      <w:r w:rsidR="00DD4FDD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our first word was invalid? That code was logically incorrect but didn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show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any immediate errors. The problems would show up later, if we kept trying to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use the first word index with an emptied string. Slices make this bug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impossible, and let us know we have a problem with our code much sooner. Using</w:t>
      </w:r>
      <w:r w:rsidR="008414B8">
        <w:rPr>
          <w:rFonts w:eastAsia="Microsoft YaHei"/>
        </w:rPr>
        <w:t xml:space="preserve"> </w:t>
      </w:r>
      <w:r w:rsidR="00931FF7">
        <w:rPr>
          <w:rFonts w:eastAsia="Microsoft YaHei" w:hint="eastAsia"/>
        </w:rPr>
        <w:t>the slice version of</w:t>
      </w:r>
      <w:r w:rsidR="00931FF7">
        <w:rPr>
          <w:rFonts w:eastAsia="Microsoft YaHei"/>
        </w:rPr>
        <w:t xml:space="preserve"> </w:t>
      </w:r>
      <w:proofErr w:type="spellStart"/>
      <w:r w:rsidRPr="00931FF7">
        <w:rPr>
          <w:rStyle w:val="Literal"/>
        </w:rPr>
        <w:t>first_word</w:t>
      </w:r>
      <w:proofErr w:type="spellEnd"/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will throw a compile time error:</w:t>
      </w:r>
    </w:p>
    <w:p w14:paraId="3BFF67D9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Filename: src/main.rs</w:t>
      </w:r>
    </w:p>
    <w:p w14:paraId="503FC6D3" w14:textId="77777777" w:rsidR="000032FF" w:rsidRPr="000032FF" w:rsidRDefault="000032FF" w:rsidP="008414B8">
      <w:pPr>
        <w:pStyle w:val="CodeA"/>
      </w:pPr>
      <w:r w:rsidRPr="000032FF">
        <w:t>fn main() {</w:t>
      </w:r>
    </w:p>
    <w:p w14:paraId="39BB621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let mut s = String::from("hello world");</w:t>
      </w:r>
    </w:p>
    <w:p w14:paraId="64AE291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086AA44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let word = first_word(&amp;s);</w:t>
      </w:r>
    </w:p>
    <w:p w14:paraId="7E2C301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003E0AC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s.clear(); // Error!</w:t>
      </w:r>
    </w:p>
    <w:p w14:paraId="6730F42C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5C142170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the compiler error:</w:t>
      </w:r>
    </w:p>
    <w:p w14:paraId="0B53ABAB" w14:textId="77777777" w:rsidR="000032FF" w:rsidRPr="000032FF" w:rsidRDefault="000032FF" w:rsidP="008414B8">
      <w:pPr>
        <w:pStyle w:val="CodeA"/>
      </w:pPr>
      <w:r w:rsidRPr="000032FF">
        <w:rPr>
          <w:color w:val="2AA198"/>
        </w:rPr>
        <w:t>17</w:t>
      </w:r>
      <w:r w:rsidRPr="000032FF">
        <w:t>:</w:t>
      </w:r>
      <w:r w:rsidRPr="000032FF">
        <w:rPr>
          <w:color w:val="2AA198"/>
        </w:rPr>
        <w:t>6</w:t>
      </w:r>
      <w:r w:rsidRPr="000032FF">
        <w:t xml:space="preserve"> error: cannot borrow `s` as mutable because it is also borrowed as</w:t>
      </w:r>
    </w:p>
    <w:p w14:paraId="23ED7AC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lastRenderedPageBreak/>
        <w:t xml:space="preserve">            immutable [E0502]</w:t>
      </w:r>
    </w:p>
    <w:p w14:paraId="688B7B2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s.clear(); // Error!</w:t>
      </w:r>
    </w:p>
    <w:p w14:paraId="4A00921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^</w:t>
      </w:r>
    </w:p>
    <w:p w14:paraId="12F126B1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>15</w:t>
      </w:r>
      <w:r w:rsidRPr="000032FF">
        <w:rPr>
          <w:bdr w:val="none" w:sz="0" w:space="0" w:color="auto" w:frame="1"/>
        </w:rPr>
        <w:t>:</w:t>
      </w:r>
      <w:r w:rsidRPr="000032FF">
        <w:rPr>
          <w:color w:val="2AA198"/>
          <w:bdr w:val="none" w:sz="0" w:space="0" w:color="auto" w:frame="1"/>
        </w:rPr>
        <w:t>29</w:t>
      </w:r>
      <w:r w:rsidRPr="000032FF">
        <w:rPr>
          <w:bdr w:val="none" w:sz="0" w:space="0" w:color="auto" w:frame="1"/>
        </w:rPr>
        <w:t xml:space="preserve"> note: previous borrow of `s` occurs here; the immutable borrow prevents</w:t>
      </w:r>
    </w:p>
    <w:p w14:paraId="48661FD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    subsequent moves or mutable borrows of `s` until the borrow ends</w:t>
      </w:r>
    </w:p>
    <w:p w14:paraId="10DFE57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268BD2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word = first_word(&amp;s);</w:t>
      </w:r>
    </w:p>
    <w:p w14:paraId="78725A05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                       ^</w:t>
      </w:r>
    </w:p>
    <w:p w14:paraId="55F46B9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color w:val="2AA198"/>
          <w:bdr w:val="none" w:sz="0" w:space="0" w:color="auto" w:frame="1"/>
        </w:rPr>
        <w:t>18</w:t>
      </w:r>
      <w:r w:rsidRPr="000032FF">
        <w:rPr>
          <w:bdr w:val="none" w:sz="0" w:space="0" w:color="auto" w:frame="1"/>
        </w:rPr>
        <w:t>:</w:t>
      </w:r>
      <w:r w:rsidRPr="000032FF">
        <w:rPr>
          <w:color w:val="2AA198"/>
          <w:bdr w:val="none" w:sz="0" w:space="0" w:color="auto" w:frame="1"/>
        </w:rPr>
        <w:t>2</w:t>
      </w:r>
      <w:r w:rsidRPr="000032FF">
        <w:rPr>
          <w:bdr w:val="none" w:sz="0" w:space="0" w:color="auto" w:frame="1"/>
        </w:rPr>
        <w:t xml:space="preserve"> note: previous borrow ends here</w:t>
      </w:r>
    </w:p>
    <w:p w14:paraId="1CCFC6B0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fn </w:t>
      </w:r>
      <w:r w:rsidRPr="000032FF">
        <w:rPr>
          <w:color w:val="268BD2"/>
          <w:bdr w:val="none" w:sz="0" w:space="0" w:color="auto" w:frame="1"/>
        </w:rPr>
        <w:t>main</w:t>
      </w:r>
      <w:r w:rsidRPr="000032FF">
        <w:rPr>
          <w:bdr w:val="none" w:sz="0" w:space="0" w:color="auto" w:frame="1"/>
        </w:rPr>
        <w:t>() {</w:t>
      </w:r>
    </w:p>
    <w:p w14:paraId="6A06111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05C9D62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2B295E40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^</w:t>
      </w:r>
    </w:p>
    <w:p w14:paraId="6D118D0C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Remember from the borrowing rules that if we have an immutable reference to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 xml:space="preserve">something, we cannot also </w:t>
      </w:r>
      <w:r w:rsidR="00931FF7">
        <w:rPr>
          <w:rFonts w:eastAsia="Microsoft YaHei" w:hint="eastAsia"/>
        </w:rPr>
        <w:t>take a mutable reference. Since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clear</w:t>
      </w:r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needs to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truncate the </w:t>
      </w:r>
      <w:r w:rsidRPr="000032FF">
        <w:rPr>
          <w:rFonts w:ascii="Consolas" w:hAnsi="Consolas" w:cs="Courier New"/>
          <w:sz w:val="19"/>
          <w:szCs w:val="19"/>
          <w:bdr w:val="single" w:sz="6" w:space="2" w:color="EFEFEF" w:frame="1"/>
        </w:rPr>
        <w:t>String</w:t>
      </w:r>
      <w:r w:rsidRPr="000032FF">
        <w:rPr>
          <w:rFonts w:eastAsia="Microsoft YaHei" w:hint="eastAsia"/>
        </w:rPr>
        <w:t>, it tries to take a mutable reference, which fails. Not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only has Rust made our API easier to use, but 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also eliminated an entire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class of errors at compile time!</w:t>
      </w:r>
    </w:p>
    <w:p w14:paraId="555CF05B" w14:textId="77777777" w:rsidR="000032FF" w:rsidRPr="000032FF" w:rsidRDefault="000032FF" w:rsidP="00DB424F">
      <w:pPr>
        <w:pStyle w:val="HeadC"/>
        <w:rPr>
          <w:rFonts w:eastAsia="Microsoft YaHei"/>
        </w:rPr>
      </w:pPr>
      <w:bookmarkStart w:id="81" w:name="string-literals-are-slices"/>
      <w:bookmarkStart w:id="82" w:name="_Toc463621169"/>
      <w:bookmarkEnd w:id="81"/>
      <w:r w:rsidRPr="000032FF">
        <w:rPr>
          <w:rFonts w:eastAsia="Microsoft YaHei" w:hint="eastAsia"/>
        </w:rPr>
        <w:t>String Literals are Slices</w:t>
      </w:r>
      <w:bookmarkEnd w:id="82"/>
    </w:p>
    <w:p w14:paraId="697DBB95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Remember how we talked about string literals being stored inside of the binary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itself? Now that we know about slices, we can now properly understand string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literals.</w:t>
      </w:r>
    </w:p>
    <w:p w14:paraId="17922BE2" w14:textId="77777777" w:rsidR="000032FF" w:rsidRPr="000032FF" w:rsidRDefault="000032FF" w:rsidP="008414B8">
      <w:pPr>
        <w:pStyle w:val="CodeSingle"/>
        <w:rPr>
          <w:color w:val="657B83"/>
          <w:bdr w:val="none" w:sz="0" w:space="0" w:color="auto" w:frame="1"/>
        </w:rPr>
      </w:pPr>
      <w:r w:rsidRPr="000032FF">
        <w:rPr>
          <w:bdr w:val="none" w:sz="0" w:space="0" w:color="auto" w:frame="1"/>
        </w:rPr>
        <w:t>let</w:t>
      </w:r>
      <w:r w:rsidRPr="000032FF">
        <w:rPr>
          <w:color w:val="657B83"/>
          <w:bdr w:val="none" w:sz="0" w:space="0" w:color="auto" w:frame="1"/>
        </w:rPr>
        <w:t xml:space="preserve"> s = </w:t>
      </w:r>
      <w:r w:rsidRPr="000032FF">
        <w:rPr>
          <w:bdr w:val="none" w:sz="0" w:space="0" w:color="auto" w:frame="1"/>
        </w:rPr>
        <w:t>"Hello, world!"</w:t>
      </w:r>
      <w:r w:rsidRPr="000032FF">
        <w:rPr>
          <w:color w:val="657B83"/>
          <w:bdr w:val="none" w:sz="0" w:space="0" w:color="auto" w:frame="1"/>
        </w:rPr>
        <w:t>;</w:t>
      </w:r>
    </w:p>
    <w:p w14:paraId="5DAA2E07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The type of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s</w:t>
      </w:r>
      <w:r w:rsidR="00931FF7">
        <w:rPr>
          <w:rStyle w:val="Literal"/>
        </w:rPr>
        <w:t xml:space="preserve"> </w:t>
      </w:r>
      <w:r w:rsidRPr="000032FF">
        <w:rPr>
          <w:rFonts w:eastAsia="Microsoft YaHei" w:hint="eastAsia"/>
        </w:rPr>
        <w:t>here is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&amp;</w:t>
      </w:r>
      <w:proofErr w:type="spellStart"/>
      <w:r w:rsidRPr="00931FF7">
        <w:rPr>
          <w:rStyle w:val="Literal"/>
        </w:rPr>
        <w:t>str</w:t>
      </w:r>
      <w:proofErr w:type="spellEnd"/>
      <w:r w:rsidRPr="000032FF">
        <w:rPr>
          <w:rFonts w:eastAsia="Microsoft YaHei" w:hint="eastAsia"/>
        </w:rPr>
        <w:t>: It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 slice, pointing to that specific point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of the binary. This is also why string literals are immu</w:t>
      </w:r>
      <w:r w:rsidR="00931FF7">
        <w:rPr>
          <w:rFonts w:eastAsia="Microsoft YaHei" w:hint="eastAsia"/>
        </w:rPr>
        <w:t>table;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&amp;</w:t>
      </w:r>
      <w:proofErr w:type="spellStart"/>
      <w:r w:rsidRPr="00931FF7">
        <w:rPr>
          <w:rStyle w:val="Literal"/>
        </w:rPr>
        <w:t>str</w:t>
      </w:r>
      <w:proofErr w:type="spellEnd"/>
      <w:r w:rsidR="00931FF7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is an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immutable reference.</w:t>
      </w:r>
    </w:p>
    <w:p w14:paraId="64B4B3D5" w14:textId="77777777" w:rsidR="000032FF" w:rsidRPr="000032FF" w:rsidRDefault="000032FF" w:rsidP="00DB424F">
      <w:pPr>
        <w:pStyle w:val="HeadC"/>
        <w:rPr>
          <w:rFonts w:eastAsia="Microsoft YaHei"/>
        </w:rPr>
      </w:pPr>
      <w:bookmarkStart w:id="83" w:name="string-slices-as-arguments"/>
      <w:bookmarkStart w:id="84" w:name="_Toc463621170"/>
      <w:bookmarkEnd w:id="83"/>
      <w:r w:rsidRPr="000032FF">
        <w:rPr>
          <w:rFonts w:eastAsia="Microsoft YaHei" w:hint="eastAsia"/>
        </w:rPr>
        <w:t>String Slices as Arguments</w:t>
      </w:r>
      <w:bookmarkEnd w:id="84"/>
    </w:p>
    <w:p w14:paraId="0363E4CC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Knowing that you can take slices of both literals and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String</w:t>
      </w:r>
      <w:r w:rsidRPr="000032FF">
        <w:rPr>
          <w:rFonts w:eastAsia="Microsoft YaHei" w:hint="eastAsia"/>
        </w:rPr>
        <w:t>s leads us to</w:t>
      </w:r>
      <w:r w:rsidR="008414B8">
        <w:rPr>
          <w:rFonts w:eastAsia="Microsoft YaHei"/>
        </w:rPr>
        <w:t xml:space="preserve"> </w:t>
      </w:r>
      <w:r w:rsidR="00931FF7">
        <w:rPr>
          <w:rFonts w:eastAsia="Microsoft YaHei" w:hint="eastAsia"/>
        </w:rPr>
        <w:t>one more improvement on</w:t>
      </w:r>
      <w:r w:rsidR="00931FF7">
        <w:rPr>
          <w:rFonts w:eastAsia="Microsoft YaHei"/>
        </w:rPr>
        <w:t xml:space="preserve"> </w:t>
      </w:r>
      <w:proofErr w:type="spellStart"/>
      <w:r w:rsidRPr="00931FF7">
        <w:rPr>
          <w:rStyle w:val="Literal"/>
        </w:rPr>
        <w:t>first_word</w:t>
      </w:r>
      <w:proofErr w:type="spellEnd"/>
      <w:r w:rsidRPr="000032FF">
        <w:rPr>
          <w:rFonts w:eastAsia="Microsoft YaHei" w:hint="eastAsia"/>
        </w:rPr>
        <w:t>, and that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its signature:</w:t>
      </w:r>
    </w:p>
    <w:p w14:paraId="2A4D2799" w14:textId="77777777" w:rsidR="000032FF" w:rsidRPr="000032FF" w:rsidRDefault="000032FF" w:rsidP="008414B8">
      <w:pPr>
        <w:pStyle w:val="CodeSingle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fn first_word(s: &amp;String) -&gt; &amp;str {</w:t>
      </w:r>
    </w:p>
    <w:p w14:paraId="6CF4E8FA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 xml:space="preserve">A more experienced </w:t>
      </w:r>
      <w:proofErr w:type="spellStart"/>
      <w:r w:rsidRPr="000032FF">
        <w:rPr>
          <w:rFonts w:eastAsia="Microsoft YaHei" w:hint="eastAsia"/>
        </w:rPr>
        <w:t>Rustacean</w:t>
      </w:r>
      <w:proofErr w:type="spellEnd"/>
      <w:r w:rsidRPr="000032FF">
        <w:rPr>
          <w:rFonts w:eastAsia="Microsoft YaHei" w:hint="eastAsia"/>
        </w:rPr>
        <w:t xml:space="preserve"> would write this one instead because it allows us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to use the same function on both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String</w:t>
      </w:r>
      <w:r w:rsidR="00931FF7">
        <w:rPr>
          <w:rFonts w:eastAsia="Microsoft YaHei" w:hint="eastAsia"/>
        </w:rPr>
        <w:t>s and</w:t>
      </w:r>
      <w:r w:rsidR="00931FF7">
        <w:rPr>
          <w:rFonts w:eastAsia="Microsoft YaHei"/>
        </w:rPr>
        <w:t xml:space="preserve"> </w:t>
      </w:r>
      <w:r w:rsidRPr="00931FF7">
        <w:rPr>
          <w:rStyle w:val="Literal"/>
        </w:rPr>
        <w:t>&amp;</w:t>
      </w:r>
      <w:proofErr w:type="spellStart"/>
      <w:r w:rsidRPr="00931FF7">
        <w:rPr>
          <w:rStyle w:val="Literal"/>
        </w:rPr>
        <w:t>str</w:t>
      </w:r>
      <w:r w:rsidRPr="000032FF">
        <w:rPr>
          <w:rFonts w:eastAsia="Microsoft YaHei" w:hint="eastAsia"/>
        </w:rPr>
        <w:t>s</w:t>
      </w:r>
      <w:proofErr w:type="spellEnd"/>
      <w:r w:rsidRPr="000032FF">
        <w:rPr>
          <w:rFonts w:eastAsia="Microsoft YaHei" w:hint="eastAsia"/>
        </w:rPr>
        <w:t>:</w:t>
      </w:r>
    </w:p>
    <w:p w14:paraId="0A9ABB34" w14:textId="77777777" w:rsidR="000032FF" w:rsidRPr="000032FF" w:rsidRDefault="000032FF" w:rsidP="008414B8">
      <w:pPr>
        <w:pStyle w:val="CodeSingleIndent"/>
      </w:pPr>
      <w:r w:rsidRPr="000032FF">
        <w:t>fn first_word(s: &amp;str) -&gt; &amp;str {</w:t>
      </w:r>
    </w:p>
    <w:p w14:paraId="6D0C8172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lastRenderedPageBreak/>
        <w:t>If we have a string slice, we can pass that as the argument directly. If we</w:t>
      </w:r>
      <w:r w:rsidR="008414B8">
        <w:rPr>
          <w:rFonts w:eastAsia="Microsoft YaHei"/>
        </w:rPr>
        <w:t xml:space="preserve"> </w:t>
      </w:r>
      <w:r w:rsidR="00E744E3">
        <w:rPr>
          <w:rFonts w:eastAsia="Microsoft YaHei" w:hint="eastAsia"/>
        </w:rPr>
        <w:t>have a</w:t>
      </w:r>
      <w:r w:rsidR="00E744E3">
        <w:rPr>
          <w:rFonts w:eastAsia="Microsoft YaHei"/>
        </w:rPr>
        <w:t xml:space="preserve"> </w:t>
      </w:r>
      <w:r w:rsidRPr="00E744E3">
        <w:rPr>
          <w:rStyle w:val="Literal"/>
        </w:rPr>
        <w:t>String</w:t>
      </w:r>
      <w:r w:rsidRPr="000032FF">
        <w:rPr>
          <w:rFonts w:eastAsia="Microsoft YaHei" w:hint="eastAsia"/>
        </w:rPr>
        <w:t>, we can pass a slice of the entire</w:t>
      </w:r>
      <w:r w:rsidR="00E744E3">
        <w:rPr>
          <w:rFonts w:eastAsia="Microsoft YaHei"/>
        </w:rPr>
        <w:t xml:space="preserve"> </w:t>
      </w:r>
      <w:r w:rsidRPr="00E744E3">
        <w:rPr>
          <w:rStyle w:val="Literal"/>
        </w:rPr>
        <w:t>String</w:t>
      </w:r>
      <w:r w:rsidRPr="000032FF">
        <w:rPr>
          <w:rFonts w:eastAsia="Microsoft YaHei" w:hint="eastAsia"/>
        </w:rPr>
        <w:t>. This makes our API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more general and useful without losing any functionality:</w:t>
      </w:r>
    </w:p>
    <w:p w14:paraId="13CEDE2A" w14:textId="77777777" w:rsidR="000032FF" w:rsidRPr="000032FF" w:rsidRDefault="000032FF" w:rsidP="008414B8">
      <w:pPr>
        <w:pStyle w:val="ProductionDirective"/>
        <w:rPr>
          <w:rFonts w:eastAsia="Microsoft YaHei"/>
        </w:rPr>
      </w:pPr>
      <w:r w:rsidRPr="000032FF">
        <w:rPr>
          <w:rFonts w:eastAsia="Microsoft YaHei" w:hint="eastAsia"/>
        </w:rPr>
        <w:t>Filename: src/main.rs</w:t>
      </w:r>
    </w:p>
    <w:p w14:paraId="022DAC88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fn</w:t>
      </w:r>
      <w:r w:rsidRPr="000032FF">
        <w:t xml:space="preserve"> </w:t>
      </w:r>
      <w:r w:rsidRPr="000032FF">
        <w:rPr>
          <w:color w:val="268BD2"/>
        </w:rPr>
        <w:t>main</w:t>
      </w:r>
      <w:r w:rsidRPr="000032FF">
        <w:t>() {</w:t>
      </w:r>
    </w:p>
    <w:p w14:paraId="2D408485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my_string = String::from(</w:t>
      </w:r>
      <w:r w:rsidRPr="000032FF">
        <w:rPr>
          <w:color w:val="2AA198"/>
          <w:bdr w:val="none" w:sz="0" w:space="0" w:color="auto" w:frame="1"/>
        </w:rPr>
        <w:t>"hello world"</w:t>
      </w:r>
      <w:r w:rsidRPr="000032FF">
        <w:rPr>
          <w:bdr w:val="none" w:sz="0" w:space="0" w:color="auto" w:frame="1"/>
        </w:rPr>
        <w:t>);</w:t>
      </w:r>
    </w:p>
    <w:p w14:paraId="1F28B51E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77B8FF5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93A1A1"/>
          <w:bdr w:val="none" w:sz="0" w:space="0" w:color="auto" w:frame="1"/>
        </w:rPr>
        <w:t>// first_word works on slices of `String`s</w:t>
      </w:r>
    </w:p>
    <w:p w14:paraId="0F2966DC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word = first_word(&amp;my_string[..]);</w:t>
      </w:r>
    </w:p>
    <w:p w14:paraId="425BB1E8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52C4DCA9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my_string_literal = </w:t>
      </w:r>
      <w:r w:rsidRPr="000032FF">
        <w:rPr>
          <w:color w:val="2AA198"/>
          <w:bdr w:val="none" w:sz="0" w:space="0" w:color="auto" w:frame="1"/>
        </w:rPr>
        <w:t>"hello world"</w:t>
      </w:r>
      <w:r w:rsidRPr="000032FF">
        <w:rPr>
          <w:bdr w:val="none" w:sz="0" w:space="0" w:color="auto" w:frame="1"/>
        </w:rPr>
        <w:t>;</w:t>
      </w:r>
    </w:p>
    <w:p w14:paraId="65520EE4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18123652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93A1A1"/>
          <w:bdr w:val="none" w:sz="0" w:space="0" w:color="auto" w:frame="1"/>
        </w:rPr>
        <w:t>// first_word works on slices of string literals</w:t>
      </w:r>
    </w:p>
    <w:p w14:paraId="0DBA941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word = first_word(&amp;my_string_literal[..]);</w:t>
      </w:r>
    </w:p>
    <w:p w14:paraId="49CF5DCA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334DF3C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93A1A1"/>
          <w:bdr w:val="none" w:sz="0" w:space="0" w:color="auto" w:frame="1"/>
        </w:rPr>
        <w:t>// since string literals *are* string slices already,</w:t>
      </w:r>
    </w:p>
    <w:p w14:paraId="508D5076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93A1A1"/>
          <w:bdr w:val="none" w:sz="0" w:space="0" w:color="auto" w:frame="1"/>
        </w:rPr>
        <w:t>// this works too, without the slice syntax!</w:t>
      </w:r>
    </w:p>
    <w:p w14:paraId="5854A9CA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 xml:space="preserve">    </w:t>
      </w: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word = first_word(my_string_literal);</w:t>
      </w:r>
    </w:p>
    <w:p w14:paraId="43028BF1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bdr w:val="none" w:sz="0" w:space="0" w:color="auto" w:frame="1"/>
        </w:rPr>
        <w:t>}</w:t>
      </w:r>
    </w:p>
    <w:p w14:paraId="53BF630F" w14:textId="77777777" w:rsidR="000032FF" w:rsidRPr="000032FF" w:rsidRDefault="000032FF" w:rsidP="008414B8">
      <w:pPr>
        <w:pStyle w:val="HeadB"/>
        <w:rPr>
          <w:rFonts w:eastAsia="Microsoft YaHei"/>
        </w:rPr>
      </w:pPr>
      <w:bookmarkStart w:id="85" w:name="other-slices"/>
      <w:bookmarkStart w:id="86" w:name="_Toc463621171"/>
      <w:bookmarkEnd w:id="85"/>
      <w:r w:rsidRPr="000032FF">
        <w:rPr>
          <w:rFonts w:eastAsia="Microsoft YaHei" w:hint="eastAsia"/>
        </w:rPr>
        <w:t>Other Slices</w:t>
      </w:r>
      <w:bookmarkEnd w:id="86"/>
    </w:p>
    <w:p w14:paraId="70480D5D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String slices, as you might imagine, are specific to strings. But there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a more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general slice type, too. Consider this array:</w:t>
      </w:r>
    </w:p>
    <w:p w14:paraId="17359D9A" w14:textId="77777777" w:rsidR="000032FF" w:rsidRPr="000032FF" w:rsidRDefault="000032FF" w:rsidP="008414B8">
      <w:pPr>
        <w:pStyle w:val="CodeSingle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a = [</w:t>
      </w:r>
      <w:r w:rsidRPr="000032FF">
        <w:rPr>
          <w:color w:val="2AA198"/>
          <w:bdr w:val="none" w:sz="0" w:space="0" w:color="auto" w:frame="1"/>
        </w:rPr>
        <w:t>1</w:t>
      </w:r>
      <w:r w:rsidRPr="000032FF">
        <w:rPr>
          <w:bdr w:val="none" w:sz="0" w:space="0" w:color="auto" w:frame="1"/>
        </w:rPr>
        <w:t xml:space="preserve">, </w:t>
      </w:r>
      <w:r w:rsidRPr="000032FF">
        <w:rPr>
          <w:color w:val="2AA198"/>
          <w:bdr w:val="none" w:sz="0" w:space="0" w:color="auto" w:frame="1"/>
        </w:rPr>
        <w:t>2</w:t>
      </w:r>
      <w:r w:rsidRPr="000032FF">
        <w:rPr>
          <w:bdr w:val="none" w:sz="0" w:space="0" w:color="auto" w:frame="1"/>
        </w:rPr>
        <w:t xml:space="preserve">, </w:t>
      </w:r>
      <w:r w:rsidRPr="000032FF">
        <w:rPr>
          <w:color w:val="2AA198"/>
          <w:bdr w:val="none" w:sz="0" w:space="0" w:color="auto" w:frame="1"/>
        </w:rPr>
        <w:t>3</w:t>
      </w:r>
      <w:r w:rsidRPr="000032FF">
        <w:rPr>
          <w:bdr w:val="none" w:sz="0" w:space="0" w:color="auto" w:frame="1"/>
        </w:rPr>
        <w:t xml:space="preserve">, </w:t>
      </w:r>
      <w:r w:rsidRPr="000032FF">
        <w:rPr>
          <w:color w:val="2AA198"/>
          <w:bdr w:val="none" w:sz="0" w:space="0" w:color="auto" w:frame="1"/>
        </w:rPr>
        <w:t>4</w:t>
      </w:r>
      <w:r w:rsidRPr="000032FF">
        <w:rPr>
          <w:bdr w:val="none" w:sz="0" w:space="0" w:color="auto" w:frame="1"/>
        </w:rPr>
        <w:t xml:space="preserve">, </w:t>
      </w:r>
      <w:r w:rsidRPr="000032FF">
        <w:rPr>
          <w:color w:val="2AA198"/>
          <w:bdr w:val="none" w:sz="0" w:space="0" w:color="auto" w:frame="1"/>
        </w:rPr>
        <w:t>5</w:t>
      </w:r>
      <w:r w:rsidRPr="000032FF">
        <w:rPr>
          <w:bdr w:val="none" w:sz="0" w:space="0" w:color="auto" w:frame="1"/>
        </w:rPr>
        <w:t>];</w:t>
      </w:r>
    </w:p>
    <w:p w14:paraId="7EEBD750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t>Just like we may want to refer to a part of a string, we may want to refer to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part of an array, and would do so like this:</w:t>
      </w:r>
    </w:p>
    <w:p w14:paraId="38B00502" w14:textId="77777777" w:rsidR="000032FF" w:rsidRPr="000032FF" w:rsidRDefault="000032FF" w:rsidP="008414B8">
      <w:pPr>
        <w:pStyle w:val="CodeA"/>
      </w:pPr>
      <w:r w:rsidRPr="000032FF">
        <w:rPr>
          <w:color w:val="859900"/>
        </w:rPr>
        <w:t>let</w:t>
      </w:r>
      <w:r w:rsidRPr="000032FF">
        <w:t xml:space="preserve"> a = [</w:t>
      </w:r>
      <w:r w:rsidRPr="000032FF">
        <w:rPr>
          <w:color w:val="2AA198"/>
        </w:rPr>
        <w:t>1</w:t>
      </w:r>
      <w:r w:rsidRPr="000032FF">
        <w:t xml:space="preserve">, </w:t>
      </w:r>
      <w:r w:rsidRPr="000032FF">
        <w:rPr>
          <w:color w:val="2AA198"/>
        </w:rPr>
        <w:t>2</w:t>
      </w:r>
      <w:r w:rsidRPr="000032FF">
        <w:t xml:space="preserve">, </w:t>
      </w:r>
      <w:r w:rsidRPr="000032FF">
        <w:rPr>
          <w:color w:val="2AA198"/>
        </w:rPr>
        <w:t>3</w:t>
      </w:r>
      <w:r w:rsidRPr="000032FF">
        <w:t xml:space="preserve">, </w:t>
      </w:r>
      <w:r w:rsidRPr="000032FF">
        <w:rPr>
          <w:color w:val="2AA198"/>
        </w:rPr>
        <w:t>4</w:t>
      </w:r>
      <w:r w:rsidRPr="000032FF">
        <w:t xml:space="preserve">, </w:t>
      </w:r>
      <w:r w:rsidRPr="000032FF">
        <w:rPr>
          <w:color w:val="2AA198"/>
        </w:rPr>
        <w:t>5</w:t>
      </w:r>
      <w:r w:rsidRPr="000032FF">
        <w:t>];</w:t>
      </w:r>
    </w:p>
    <w:p w14:paraId="53BCFBC3" w14:textId="77777777" w:rsidR="000032FF" w:rsidRPr="000032FF" w:rsidRDefault="000032FF" w:rsidP="008414B8">
      <w:pPr>
        <w:pStyle w:val="CodeB"/>
        <w:rPr>
          <w:bdr w:val="none" w:sz="0" w:space="0" w:color="auto" w:frame="1"/>
        </w:rPr>
      </w:pPr>
    </w:p>
    <w:p w14:paraId="1413401C" w14:textId="77777777" w:rsidR="000032FF" w:rsidRPr="000032FF" w:rsidRDefault="000032FF" w:rsidP="008414B8">
      <w:pPr>
        <w:pStyle w:val="CodeC"/>
        <w:rPr>
          <w:bdr w:val="none" w:sz="0" w:space="0" w:color="auto" w:frame="1"/>
        </w:rPr>
      </w:pPr>
      <w:r w:rsidRPr="000032FF">
        <w:rPr>
          <w:color w:val="859900"/>
          <w:bdr w:val="none" w:sz="0" w:space="0" w:color="auto" w:frame="1"/>
        </w:rPr>
        <w:t>let</w:t>
      </w:r>
      <w:r w:rsidRPr="000032FF">
        <w:rPr>
          <w:bdr w:val="none" w:sz="0" w:space="0" w:color="auto" w:frame="1"/>
        </w:rPr>
        <w:t xml:space="preserve"> slice = &amp;a[</w:t>
      </w:r>
      <w:r w:rsidRPr="000032FF">
        <w:rPr>
          <w:color w:val="2AA198"/>
          <w:bdr w:val="none" w:sz="0" w:space="0" w:color="auto" w:frame="1"/>
        </w:rPr>
        <w:t>1</w:t>
      </w:r>
      <w:r w:rsidRPr="000032FF">
        <w:rPr>
          <w:bdr w:val="none" w:sz="0" w:space="0" w:color="auto" w:frame="1"/>
        </w:rPr>
        <w:t>..</w:t>
      </w:r>
      <w:r w:rsidRPr="000032FF">
        <w:rPr>
          <w:color w:val="2AA198"/>
          <w:bdr w:val="none" w:sz="0" w:space="0" w:color="auto" w:frame="1"/>
        </w:rPr>
        <w:t>3</w:t>
      </w:r>
      <w:r w:rsidRPr="000032FF">
        <w:rPr>
          <w:bdr w:val="none" w:sz="0" w:space="0" w:color="auto" w:frame="1"/>
        </w:rPr>
        <w:t>];</w:t>
      </w:r>
    </w:p>
    <w:p w14:paraId="418F2499" w14:textId="77777777" w:rsidR="000032FF" w:rsidRPr="000032FF" w:rsidRDefault="000032FF" w:rsidP="008414B8">
      <w:pPr>
        <w:pStyle w:val="Body"/>
        <w:rPr>
          <w:rFonts w:eastAsia="Microsoft YaHei"/>
        </w:rPr>
      </w:pPr>
      <w:r w:rsidRPr="000032FF">
        <w:rPr>
          <w:rFonts w:eastAsia="Microsoft YaHei" w:hint="eastAsia"/>
        </w:rPr>
        <w:lastRenderedPageBreak/>
        <w:t>This slice has the</w:t>
      </w:r>
      <w:r w:rsidR="00E744E3">
        <w:rPr>
          <w:rFonts w:eastAsia="Microsoft YaHei" w:hint="eastAsia"/>
        </w:rPr>
        <w:t xml:space="preserve"> type</w:t>
      </w:r>
      <w:r w:rsidR="00E744E3">
        <w:rPr>
          <w:rFonts w:eastAsia="Microsoft YaHei"/>
        </w:rPr>
        <w:t xml:space="preserve"> </w:t>
      </w:r>
      <w:r w:rsidRPr="00E744E3">
        <w:rPr>
          <w:rStyle w:val="Literal"/>
        </w:rPr>
        <w:t>&amp;[i32]</w:t>
      </w:r>
      <w:r w:rsidRPr="000032FF">
        <w:rPr>
          <w:rFonts w:eastAsia="Microsoft YaHei" w:hint="eastAsia"/>
        </w:rPr>
        <w:t>. It works the exact same way as string slices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do, by storing a reference to the first element and a length. You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ll use this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kind of slice for all sorts of other collections.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ll discuss these in detail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when we talk about vectors in Chapter XX.</w:t>
      </w:r>
    </w:p>
    <w:p w14:paraId="2B7BE4CA" w14:textId="77777777" w:rsidR="000032FF" w:rsidRPr="000032FF" w:rsidRDefault="000032FF" w:rsidP="008414B8">
      <w:pPr>
        <w:pStyle w:val="HeadA"/>
        <w:rPr>
          <w:rFonts w:eastAsia="Microsoft YaHei"/>
        </w:rPr>
      </w:pPr>
      <w:bookmarkStart w:id="87" w:name="summary"/>
      <w:bookmarkStart w:id="88" w:name="_Toc463621172"/>
      <w:bookmarkEnd w:id="87"/>
      <w:r w:rsidRPr="000032FF">
        <w:rPr>
          <w:rFonts w:eastAsia="Microsoft YaHei" w:hint="eastAsia"/>
        </w:rPr>
        <w:t>Summary</w:t>
      </w:r>
      <w:bookmarkEnd w:id="88"/>
    </w:p>
    <w:p w14:paraId="4B04DFBD" w14:textId="77777777" w:rsidR="000032FF" w:rsidRPr="000032FF" w:rsidRDefault="000032FF" w:rsidP="008414B8">
      <w:pPr>
        <w:pStyle w:val="BodyFirst"/>
        <w:rPr>
          <w:rFonts w:eastAsia="Microsoft YaHei"/>
        </w:rPr>
      </w:pPr>
      <w:r w:rsidRPr="000032FF">
        <w:rPr>
          <w:rFonts w:eastAsia="Microsoft YaHei" w:hint="eastAsia"/>
        </w:rPr>
        <w:t>The concepts of ownership, borrowing, and slices are what ensure memory safety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in Rust programs at compile time. Rust is a language that gives you control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over your memory usage like other systems programming languages, but having the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owner of data automatically clean up that data when the owner goes out of scope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means you don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t have to write and debug extra code to get this control.</w:t>
      </w:r>
    </w:p>
    <w:p w14:paraId="15084502" w14:textId="77777777" w:rsidR="000032FF" w:rsidRDefault="000032FF" w:rsidP="00DB424F">
      <w:pPr>
        <w:pStyle w:val="Body"/>
      </w:pPr>
      <w:r w:rsidRPr="000032FF">
        <w:rPr>
          <w:rFonts w:eastAsia="Microsoft YaHei" w:hint="eastAsia"/>
        </w:rPr>
        <w:t>Ownership affects how lots of other parts of Rust work, so we will be talking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about these concepts further throughout the rest of the book. Let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s move on to</w:t>
      </w:r>
      <w:r w:rsidR="008414B8">
        <w:rPr>
          <w:rFonts w:eastAsia="Microsoft YaHei"/>
        </w:rPr>
        <w:t xml:space="preserve"> </w:t>
      </w:r>
      <w:r w:rsidRPr="000032FF">
        <w:rPr>
          <w:rFonts w:eastAsia="Microsoft YaHei" w:hint="eastAsia"/>
        </w:rPr>
        <w:t>the next chapter where we</w:t>
      </w:r>
      <w:r w:rsidR="008414B8">
        <w:rPr>
          <w:rFonts w:eastAsia="Microsoft YaHei"/>
        </w:rPr>
        <w:t>’</w:t>
      </w:r>
      <w:r w:rsidRPr="000032FF">
        <w:rPr>
          <w:rFonts w:eastAsia="Microsoft YaHei" w:hint="eastAsia"/>
        </w:rPr>
        <w:t>ll look at grouping pieces of data together in a</w:t>
      </w:r>
      <w:r w:rsidR="008414B8">
        <w:rPr>
          <w:rFonts w:eastAsia="Microsoft YaHei"/>
        </w:rPr>
        <w:t xml:space="preserve"> </w:t>
      </w:r>
      <w:r w:rsidRPr="00E744E3">
        <w:rPr>
          <w:rStyle w:val="Literal"/>
        </w:rPr>
        <w:t>struct</w:t>
      </w:r>
      <w:r w:rsidRPr="000032FF">
        <w:rPr>
          <w:rFonts w:eastAsia="Microsoft YaHei" w:hint="eastAsia"/>
        </w:rPr>
        <w:t>.</w:t>
      </w:r>
    </w:p>
    <w:sectPr w:rsidR="0000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eddyb" w:date="2016-10-26T06:04:00Z" w:initials="eddyb">
    <w:p w14:paraId="0669BF24" w14:textId="7655A406" w:rsidR="0010095D" w:rsidRDefault="0010095D">
      <w:pPr>
        <w:pStyle w:val="CommentText"/>
      </w:pPr>
      <w:r>
        <w:rPr>
          <w:rStyle w:val="CommentReference"/>
        </w:rPr>
        <w:annotationRef/>
      </w:r>
      <w:r>
        <w:t>Could use a simple diagram of a data/call stack.</w:t>
      </w:r>
    </w:p>
  </w:comment>
  <w:comment w:id="33" w:author="NSP" w:date="2016-10-26T15:04:00Z" w:initials="NSP">
    <w:p w14:paraId="19B82961" w14:textId="24F44565" w:rsidR="007934E5" w:rsidRDefault="007934E5">
      <w:pPr>
        <w:pStyle w:val="CommentText"/>
      </w:pPr>
      <w:r>
        <w:rPr>
          <w:rStyle w:val="CommentReference"/>
        </w:rPr>
        <w:annotationRef/>
      </w:r>
      <w:r>
        <w:t xml:space="preserve">Au: I can see what Eddy is </w:t>
      </w:r>
      <w:r>
        <w:t>doing</w:t>
      </w:r>
      <w:bookmarkStart w:id="34" w:name="_GoBack"/>
      <w:bookmarkEnd w:id="34"/>
      <w:r>
        <w:t xml:space="preserve"> here, but this metaphor/phrasing could be neatened up. If you want to keep it, could you try rephrasing?</w:t>
      </w:r>
    </w:p>
  </w:comment>
  <w:comment w:id="46" w:author="eddyb" w:date="2016-10-26T06:36:00Z" w:initials="eddyb">
    <w:p w14:paraId="6CFF22DA" w14:textId="0F9497EA" w:rsidR="00924073" w:rsidRDefault="00924073">
      <w:pPr>
        <w:pStyle w:val="CommentText"/>
      </w:pPr>
      <w:r>
        <w:rPr>
          <w:rStyle w:val="CommentReference"/>
        </w:rPr>
        <w:annotationRef/>
      </w:r>
      <w:r>
        <w:t xml:space="preserve">I’m a bit curious what this is referring to, because I can’t think of significant differences off the top of my head. </w:t>
      </w:r>
    </w:p>
  </w:comment>
  <w:comment w:id="49" w:author="NSP" w:date="2016-10-19T10:38:00Z" w:initials="NSP">
    <w:p w14:paraId="7090A7DE" w14:textId="77777777" w:rsidR="004A18D4" w:rsidRDefault="004A18D4">
      <w:pPr>
        <w:pStyle w:val="CommentText"/>
      </w:pPr>
      <w:r>
        <w:rPr>
          <w:rStyle w:val="CommentReference"/>
        </w:rPr>
        <w:annotationRef/>
      </w:r>
      <w:r>
        <w:t>Eddy: The text in these images is skewed, we’ll fix that in-house, so just ignore it for now!</w:t>
      </w:r>
    </w:p>
  </w:comment>
  <w:comment w:id="50" w:author="eddyb" w:date="2016-10-26T06:40:00Z" w:initials="eddyb">
    <w:p w14:paraId="5294AACC" w14:textId="14A74929" w:rsidR="00924073" w:rsidRDefault="00924073">
      <w:pPr>
        <w:pStyle w:val="CommentText"/>
      </w:pPr>
      <w:r>
        <w:rPr>
          <w:rStyle w:val="CommentReference"/>
        </w:rPr>
        <w:annotationRef/>
      </w:r>
      <w:r>
        <w:t xml:space="preserve">Torn between “freeing” and “deallocating” (not just here). I suppose both work? </w:t>
      </w:r>
    </w:p>
  </w:comment>
  <w:comment w:id="51" w:author="eddyb" w:date="2016-10-26T06:42:00Z" w:initials="eddyb">
    <w:p w14:paraId="10D94D91" w14:textId="7CC5B217" w:rsidR="00BD5690" w:rsidRDefault="00BD5690">
      <w:pPr>
        <w:pStyle w:val="CommentText"/>
      </w:pPr>
      <w:r>
        <w:rPr>
          <w:rStyle w:val="CommentReference"/>
        </w:rPr>
        <w:annotationRef/>
      </w:r>
      <w:r>
        <w:t>Caveat: large arrays (but not large enough to cause a stack overflow) can be expensive to copy.</w:t>
      </w:r>
    </w:p>
  </w:comment>
  <w:comment w:id="56" w:author="eddyb" w:date="2016-10-26T06:44:00Z" w:initials="eddyb">
    <w:p w14:paraId="474E0914" w14:textId="765B76DA" w:rsidR="00BD5690" w:rsidRDefault="00BD5690">
      <w:pPr>
        <w:pStyle w:val="CommentText"/>
      </w:pPr>
      <w:r>
        <w:rPr>
          <w:rStyle w:val="CommentReference"/>
        </w:rPr>
        <w:annotationRef/>
      </w:r>
      <w:r>
        <w:t>Maybe pedantry, but “implemented X” sounds like X is a trait, and there is a trait (“Drop”, containing a method “drop”) so this could get confusing. On top of that, the drop function in the prelude is not directly related.</w:t>
      </w:r>
    </w:p>
  </w:comment>
  <w:comment w:id="80" w:author="eddyb" w:date="2016-10-20T10:08:00Z" w:initials="eddyb">
    <w:p w14:paraId="7884D6F9" w14:textId="77777777" w:rsidR="00E4322F" w:rsidRDefault="00E4322F">
      <w:pPr>
        <w:pStyle w:val="CommentText"/>
      </w:pPr>
      <w:r>
        <w:rPr>
          <w:rStyle w:val="CommentReference"/>
        </w:rPr>
        <w:annotationRef/>
      </w:r>
      <w:r>
        <w:t xml:space="preserve">Would be helpful to show the “span” of a slice, covering all of </w:t>
      </w:r>
      <w:r w:rsidR="002D7B2A">
        <w:t>“world”.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80357C" w15:done="0"/>
  <w15:commentEx w15:paraId="0669BF24" w15:done="0"/>
  <w15:commentEx w15:paraId="6CFF22DA" w15:done="0"/>
  <w15:commentEx w15:paraId="7090A7DE" w15:done="0"/>
  <w15:commentEx w15:paraId="5294AACC" w15:done="0"/>
  <w15:commentEx w15:paraId="10D94D91" w15:done="0"/>
  <w15:commentEx w15:paraId="474E0914" w15:done="0"/>
  <w15:commentEx w15:paraId="7884D6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Baskerville">
    <w:altName w:val="Arial"/>
    <w:charset w:val="00"/>
    <w:family w:val="swiss"/>
    <w:pitch w:val="variable"/>
  </w:font>
  <w:font w:name="Futura-Heavy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Dogma">
    <w:altName w:val="MS Gothic"/>
    <w:charset w:val="00"/>
    <w:family w:val="roman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utura-Book">
    <w:altName w:val="Courier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2C2C44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9011978"/>
    <w:multiLevelType w:val="multilevel"/>
    <w:tmpl w:val="8C82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C1764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B7E6505"/>
    <w:multiLevelType w:val="multilevel"/>
    <w:tmpl w:val="7BC8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FE6013"/>
    <w:multiLevelType w:val="multilevel"/>
    <w:tmpl w:val="E5DA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63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E8A73C5"/>
    <w:multiLevelType w:val="multilevel"/>
    <w:tmpl w:val="428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6B06A6"/>
    <w:multiLevelType w:val="multilevel"/>
    <w:tmpl w:val="AE2EA8A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7C921A7"/>
    <w:multiLevelType w:val="multilevel"/>
    <w:tmpl w:val="54A6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92002A"/>
    <w:multiLevelType w:val="multilevel"/>
    <w:tmpl w:val="D230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8"/>
  </w:num>
  <w:num w:numId="4">
    <w:abstractNumId w:val="16"/>
  </w:num>
  <w:num w:numId="5">
    <w:abstractNumId w:val="20"/>
  </w:num>
  <w:num w:numId="6">
    <w:abstractNumId w:val="21"/>
  </w:num>
  <w:num w:numId="7">
    <w:abstractNumId w:val="13"/>
  </w:num>
  <w:num w:numId="8">
    <w:abstractNumId w:val="10"/>
  </w:num>
  <w:num w:numId="9">
    <w:abstractNumId w:val="11"/>
  </w:num>
  <w:num w:numId="10">
    <w:abstractNumId w:val="14"/>
  </w:num>
  <w:num w:numId="11">
    <w:abstractNumId w:val="19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9"/>
  </w:num>
  <w:num w:numId="23">
    <w:abstractNumId w:val="9"/>
  </w:num>
  <w:num w:numId="24">
    <w:abstractNumId w:val="7"/>
  </w:num>
  <w:num w:numId="25">
    <w:abstractNumId w:val="7"/>
  </w:num>
  <w:num w:numId="26">
    <w:abstractNumId w:val="6"/>
  </w:num>
  <w:num w:numId="27">
    <w:abstractNumId w:val="6"/>
  </w:num>
  <w:num w:numId="28">
    <w:abstractNumId w:val="5"/>
  </w:num>
  <w:num w:numId="29">
    <w:abstractNumId w:val="5"/>
  </w:num>
  <w:num w:numId="30">
    <w:abstractNumId w:val="4"/>
  </w:num>
  <w:num w:numId="31">
    <w:abstractNumId w:val="4"/>
  </w:num>
  <w:num w:numId="32">
    <w:abstractNumId w:val="8"/>
  </w:num>
  <w:num w:numId="33">
    <w:abstractNumId w:val="8"/>
  </w:num>
  <w:num w:numId="34">
    <w:abstractNumId w:val="3"/>
  </w:num>
  <w:num w:numId="35">
    <w:abstractNumId w:val="3"/>
  </w:num>
  <w:num w:numId="36">
    <w:abstractNumId w:val="2"/>
  </w:num>
  <w:num w:numId="37">
    <w:abstractNumId w:val="2"/>
  </w:num>
  <w:num w:numId="38">
    <w:abstractNumId w:val="1"/>
  </w:num>
  <w:num w:numId="39">
    <w:abstractNumId w:val="1"/>
  </w:num>
  <w:num w:numId="40">
    <w:abstractNumId w:val="0"/>
  </w:num>
  <w:num w:numId="4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dyb">
    <w15:presenceInfo w15:providerId="None" w15:userId="eddy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FF"/>
    <w:rsid w:val="000032FF"/>
    <w:rsid w:val="00025A79"/>
    <w:rsid w:val="000A3775"/>
    <w:rsid w:val="0010095D"/>
    <w:rsid w:val="001D016F"/>
    <w:rsid w:val="00290B7F"/>
    <w:rsid w:val="002D7B2A"/>
    <w:rsid w:val="003F5712"/>
    <w:rsid w:val="00461E1A"/>
    <w:rsid w:val="004A178A"/>
    <w:rsid w:val="004A18D4"/>
    <w:rsid w:val="0050764A"/>
    <w:rsid w:val="006A3DFE"/>
    <w:rsid w:val="00702C98"/>
    <w:rsid w:val="007934E5"/>
    <w:rsid w:val="008414B8"/>
    <w:rsid w:val="0087394F"/>
    <w:rsid w:val="008C4B78"/>
    <w:rsid w:val="008D62BF"/>
    <w:rsid w:val="00924073"/>
    <w:rsid w:val="00931FF7"/>
    <w:rsid w:val="00995D57"/>
    <w:rsid w:val="009A4361"/>
    <w:rsid w:val="00AC6D3F"/>
    <w:rsid w:val="00BD5690"/>
    <w:rsid w:val="00C305F5"/>
    <w:rsid w:val="00C51AAB"/>
    <w:rsid w:val="00CC3E59"/>
    <w:rsid w:val="00DB424F"/>
    <w:rsid w:val="00DD4FDD"/>
    <w:rsid w:val="00E4322F"/>
    <w:rsid w:val="00E47D6F"/>
    <w:rsid w:val="00E744E3"/>
    <w:rsid w:val="00EE6DE3"/>
    <w:rsid w:val="00FC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8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032FF"/>
    <w:pPr>
      <w:keepNext/>
      <w:numPr>
        <w:numId w:val="2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2FF"/>
    <w:pPr>
      <w:keepNext/>
      <w:numPr>
        <w:ilvl w:val="1"/>
        <w:numId w:val="2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2FF"/>
    <w:pPr>
      <w:keepNext/>
      <w:numPr>
        <w:ilvl w:val="2"/>
        <w:numId w:val="2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032FF"/>
    <w:pPr>
      <w:keepNext/>
      <w:numPr>
        <w:ilvl w:val="3"/>
        <w:numId w:val="2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032FF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032FF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032FF"/>
    <w:pPr>
      <w:numPr>
        <w:ilvl w:val="6"/>
        <w:numId w:val="2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032FF"/>
    <w:pPr>
      <w:numPr>
        <w:ilvl w:val="7"/>
        <w:numId w:val="2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032FF"/>
    <w:pPr>
      <w:numPr>
        <w:ilvl w:val="8"/>
        <w:numId w:val="2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2F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032F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032F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032F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0032FF"/>
    <w:rPr>
      <w:rFonts w:ascii="Times New Roman" w:eastAsia="Times New Roman" w:hAnsi="Times New Roman" w:cs="Times New Roman"/>
      <w:b/>
      <w:bCs/>
    </w:rPr>
  </w:style>
  <w:style w:type="character" w:customStyle="1" w:styleId="Title1">
    <w:name w:val="Title1"/>
    <w:basedOn w:val="DefaultParagraphFont"/>
    <w:rsid w:val="000032FF"/>
  </w:style>
  <w:style w:type="character" w:styleId="Hyperlink">
    <w:name w:val="Hyperlink"/>
    <w:uiPriority w:val="99"/>
    <w:rsid w:val="000032FF"/>
    <w:rPr>
      <w:color w:val="0000FF"/>
      <w:u w:val="single"/>
    </w:rPr>
  </w:style>
  <w:style w:type="character" w:styleId="FollowedHyperlink">
    <w:name w:val="FollowedHyperlink"/>
    <w:semiHidden/>
    <w:rsid w:val="000032FF"/>
    <w:rPr>
      <w:color w:val="800080"/>
      <w:u w:val="single"/>
    </w:rPr>
  </w:style>
  <w:style w:type="paragraph" w:styleId="NormalWeb">
    <w:name w:val="Normal (Web)"/>
    <w:basedOn w:val="Normal"/>
    <w:semiHidden/>
    <w:rsid w:val="000032FF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032FF"/>
  </w:style>
  <w:style w:type="character" w:styleId="Emphasis">
    <w:name w:val="Emphasis"/>
    <w:qFormat/>
    <w:rsid w:val="000032FF"/>
    <w:rPr>
      <w:i/>
      <w:iCs/>
    </w:rPr>
  </w:style>
  <w:style w:type="character" w:styleId="HTMLCode">
    <w:name w:val="HTML Code"/>
    <w:semiHidden/>
    <w:rsid w:val="000032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032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032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32FF"/>
  </w:style>
  <w:style w:type="character" w:customStyle="1" w:styleId="hljs-string">
    <w:name w:val="hljs-string"/>
    <w:basedOn w:val="DefaultParagraphFont"/>
    <w:rsid w:val="000032FF"/>
  </w:style>
  <w:style w:type="character" w:customStyle="1" w:styleId="hljs-comment">
    <w:name w:val="hljs-comment"/>
    <w:basedOn w:val="DefaultParagraphFont"/>
    <w:rsid w:val="000032FF"/>
  </w:style>
  <w:style w:type="character" w:customStyle="1" w:styleId="hljs-builtin">
    <w:name w:val="hljs-built_in"/>
    <w:basedOn w:val="DefaultParagraphFont"/>
    <w:rsid w:val="000032FF"/>
  </w:style>
  <w:style w:type="character" w:customStyle="1" w:styleId="hljs-number">
    <w:name w:val="hljs-number"/>
    <w:basedOn w:val="DefaultParagraphFont"/>
    <w:rsid w:val="000032FF"/>
  </w:style>
  <w:style w:type="character" w:customStyle="1" w:styleId="hljs-function">
    <w:name w:val="hljs-function"/>
    <w:basedOn w:val="DefaultParagraphFont"/>
    <w:rsid w:val="000032FF"/>
  </w:style>
  <w:style w:type="character" w:customStyle="1" w:styleId="hljs-title">
    <w:name w:val="hljs-title"/>
    <w:basedOn w:val="DefaultParagraphFont"/>
    <w:rsid w:val="000032FF"/>
  </w:style>
  <w:style w:type="numbering" w:styleId="111111">
    <w:name w:val="Outline List 2"/>
    <w:basedOn w:val="NoList"/>
    <w:semiHidden/>
    <w:rsid w:val="000032FF"/>
    <w:pPr>
      <w:numPr>
        <w:numId w:val="7"/>
      </w:numPr>
    </w:pPr>
  </w:style>
  <w:style w:type="numbering" w:styleId="1ai">
    <w:name w:val="Outline List 1"/>
    <w:basedOn w:val="NoList"/>
    <w:semiHidden/>
    <w:rsid w:val="000032FF"/>
    <w:pPr>
      <w:numPr>
        <w:numId w:val="10"/>
      </w:numPr>
    </w:pPr>
  </w:style>
  <w:style w:type="paragraph" w:customStyle="1" w:styleId="1stPara">
    <w:name w:val="1st Para"/>
    <w:next w:val="Normal"/>
    <w:autoRedefine/>
    <w:rsid w:val="000032FF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0032FF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0032FF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5Char">
    <w:name w:val="Heading 5 Char"/>
    <w:basedOn w:val="DefaultParagraphFont"/>
    <w:link w:val="Heading5"/>
    <w:rsid w:val="000032F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0032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032F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032FF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0032FF"/>
    <w:pPr>
      <w:numPr>
        <w:numId w:val="11"/>
      </w:numPr>
    </w:pPr>
  </w:style>
  <w:style w:type="paragraph" w:customStyle="1" w:styleId="AuthorQuery">
    <w:name w:val="Author Query"/>
    <w:autoRedefine/>
    <w:rsid w:val="000032FF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rsid w:val="000032FF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0032FF"/>
  </w:style>
  <w:style w:type="paragraph" w:customStyle="1" w:styleId="BlockQuote">
    <w:name w:val="Block Quote"/>
    <w:next w:val="Normal"/>
    <w:autoRedefine/>
    <w:rsid w:val="000032FF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0032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0032F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0032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0032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032FF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032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0032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0032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032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0032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032FF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0032FF"/>
    <w:rPr>
      <w:color w:val="808080"/>
    </w:rPr>
  </w:style>
  <w:style w:type="paragraph" w:customStyle="1" w:styleId="BodyFirst">
    <w:name w:val="BodyFirst"/>
    <w:next w:val="Body"/>
    <w:autoRedefine/>
    <w:rsid w:val="000032FF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0032FF"/>
    <w:rPr>
      <w:color w:val="808080"/>
    </w:rPr>
  </w:style>
  <w:style w:type="paragraph" w:customStyle="1" w:styleId="BulletA">
    <w:name w:val="BulletA"/>
    <w:next w:val="Normal"/>
    <w:autoRedefine/>
    <w:rsid w:val="000032FF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0032FF"/>
    <w:rPr>
      <w:color w:val="33CCCC"/>
    </w:rPr>
  </w:style>
  <w:style w:type="paragraph" w:customStyle="1" w:styleId="BulletB">
    <w:name w:val="BulletB"/>
    <w:next w:val="Normal"/>
    <w:autoRedefine/>
    <w:rsid w:val="000032FF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0032FF"/>
    <w:rPr>
      <w:color w:val="33CCCC"/>
    </w:rPr>
  </w:style>
  <w:style w:type="paragraph" w:customStyle="1" w:styleId="BulletC">
    <w:name w:val="BulletC"/>
    <w:next w:val="Normal"/>
    <w:autoRedefine/>
    <w:rsid w:val="000032FF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0032FF"/>
    <w:rPr>
      <w:color w:val="33CCCC"/>
    </w:rPr>
  </w:style>
  <w:style w:type="paragraph" w:styleId="Caption">
    <w:name w:val="caption"/>
    <w:basedOn w:val="Normal"/>
    <w:next w:val="Normal"/>
    <w:autoRedefine/>
    <w:qFormat/>
    <w:rsid w:val="000032FF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0032FF"/>
    <w:rPr>
      <w:color w:val="808080"/>
    </w:rPr>
  </w:style>
  <w:style w:type="paragraph" w:customStyle="1" w:styleId="ChapterStart">
    <w:name w:val="ChapterStart"/>
    <w:next w:val="Normal"/>
    <w:autoRedefine/>
    <w:rsid w:val="000032F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0032FF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0032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rsid w:val="000032FF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  <w:bdr w:val="none" w:sz="0" w:space="0" w:color="auto" w:frame="1"/>
    </w:rPr>
  </w:style>
  <w:style w:type="paragraph" w:customStyle="1" w:styleId="CodeAIndent">
    <w:name w:val="CodeA Indent"/>
    <w:next w:val="Normal"/>
    <w:autoRedefine/>
    <w:rsid w:val="000032FF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0032FF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0032FF"/>
    <w:rPr>
      <w:color w:val="999999"/>
    </w:rPr>
  </w:style>
  <w:style w:type="paragraph" w:customStyle="1" w:styleId="CodeB">
    <w:name w:val="CodeB"/>
    <w:autoRedefine/>
    <w:rsid w:val="000032FF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0032FF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0032FF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0032FF"/>
    <w:rPr>
      <w:color w:val="999999"/>
    </w:rPr>
  </w:style>
  <w:style w:type="paragraph" w:customStyle="1" w:styleId="CodeC">
    <w:name w:val="CodeC"/>
    <w:next w:val="Body"/>
    <w:autoRedefine/>
    <w:rsid w:val="000032FF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0032FF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0032FF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0032FF"/>
    <w:rPr>
      <w:color w:val="999999"/>
    </w:rPr>
  </w:style>
  <w:style w:type="paragraph" w:customStyle="1" w:styleId="CodeSingle">
    <w:name w:val="CodeSingle"/>
    <w:next w:val="Body"/>
    <w:autoRedefine/>
    <w:rsid w:val="000032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461E1A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color w:val="859900"/>
      <w:sz w:val="20"/>
      <w:szCs w:val="20"/>
      <w:bdr w:val="none" w:sz="0" w:space="0" w:color="auto" w:frame="1"/>
    </w:rPr>
  </w:style>
  <w:style w:type="paragraph" w:customStyle="1" w:styleId="CodeSingleWide">
    <w:name w:val="CodeSingle Wide"/>
    <w:next w:val="Body"/>
    <w:autoRedefine/>
    <w:rsid w:val="000032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0032FF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0032FF"/>
  </w:style>
  <w:style w:type="character" w:customStyle="1" w:styleId="DateChar">
    <w:name w:val="Date Char"/>
    <w:basedOn w:val="DefaultParagraphFont"/>
    <w:link w:val="Date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0032FF"/>
  </w:style>
  <w:style w:type="character" w:customStyle="1" w:styleId="E-mailSignatureChar">
    <w:name w:val="E-mail Signature Char"/>
    <w:basedOn w:val="DefaultParagraphFont"/>
    <w:link w:val="E-mailSignature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Bold">
    <w:name w:val="EmphasisBold"/>
    <w:rsid w:val="000032FF"/>
    <w:rPr>
      <w:b/>
      <w:color w:val="0000FF"/>
    </w:rPr>
  </w:style>
  <w:style w:type="character" w:customStyle="1" w:styleId="EmphasisBoldBox">
    <w:name w:val="EmphasisBoldBox"/>
    <w:rsid w:val="000032FF"/>
    <w:rPr>
      <w:b/>
      <w:color w:val="3366FF"/>
    </w:rPr>
  </w:style>
  <w:style w:type="character" w:customStyle="1" w:styleId="EmphasisBoldItal">
    <w:name w:val="EmphasisBoldItal"/>
    <w:rsid w:val="000032FF"/>
    <w:rPr>
      <w:b/>
      <w:i/>
      <w:color w:val="0000FF"/>
    </w:rPr>
  </w:style>
  <w:style w:type="character" w:customStyle="1" w:styleId="EmphasisItalic">
    <w:name w:val="EmphasisItalic"/>
    <w:rsid w:val="000032FF"/>
    <w:rPr>
      <w:i/>
      <w:color w:val="0000FF"/>
    </w:rPr>
  </w:style>
  <w:style w:type="character" w:customStyle="1" w:styleId="EmphasisItalicBox">
    <w:name w:val="EmphasisItalicBox"/>
    <w:rsid w:val="000032FF"/>
    <w:rPr>
      <w:i/>
      <w:color w:val="CC99FF"/>
    </w:rPr>
  </w:style>
  <w:style w:type="character" w:customStyle="1" w:styleId="EmphasisItalicFoot">
    <w:name w:val="EmphasisItalicFoot"/>
    <w:rsid w:val="000032FF"/>
    <w:rPr>
      <w:i/>
      <w:color w:val="99CCFF"/>
      <w:sz w:val="16"/>
      <w:szCs w:val="16"/>
    </w:rPr>
  </w:style>
  <w:style w:type="character" w:customStyle="1" w:styleId="EmphasisNote">
    <w:name w:val="EmphasisNote"/>
    <w:rsid w:val="000032FF"/>
    <w:rPr>
      <w:color w:val="3366FF"/>
    </w:rPr>
  </w:style>
  <w:style w:type="character" w:customStyle="1" w:styleId="EmphasisRevCaption">
    <w:name w:val="EmphasisRevCaption"/>
    <w:rsid w:val="000032FF"/>
    <w:rPr>
      <w:i/>
      <w:color w:val="CC99FF"/>
    </w:rPr>
  </w:style>
  <w:style w:type="character" w:customStyle="1" w:styleId="EmphasisRevItal">
    <w:name w:val="EmphasisRevItal"/>
    <w:rsid w:val="000032FF"/>
    <w:rPr>
      <w:color w:val="0000FF"/>
    </w:rPr>
  </w:style>
  <w:style w:type="paragraph" w:styleId="EnvelopeAddress">
    <w:name w:val="envelope address"/>
    <w:basedOn w:val="Normal"/>
    <w:semiHidden/>
    <w:rsid w:val="000032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0032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0032FF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0032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0032FF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0032FF"/>
    <w:rPr>
      <w:sz w:val="20"/>
    </w:rPr>
  </w:style>
  <w:style w:type="paragraph" w:customStyle="1" w:styleId="GroupTitlesIX">
    <w:name w:val="GroupTitlesIX"/>
    <w:autoRedefine/>
    <w:rsid w:val="000032FF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0032FF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003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0032FF"/>
  </w:style>
  <w:style w:type="paragraph" w:styleId="HTMLAddress">
    <w:name w:val="HTML Address"/>
    <w:basedOn w:val="Normal"/>
    <w:link w:val="HTMLAddressChar"/>
    <w:semiHidden/>
    <w:rsid w:val="000032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032FF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semiHidden/>
    <w:rsid w:val="000032FF"/>
    <w:rPr>
      <w:i/>
      <w:iCs/>
    </w:rPr>
  </w:style>
  <w:style w:type="character" w:styleId="HTMLDefinition">
    <w:name w:val="HTML Definition"/>
    <w:semiHidden/>
    <w:rsid w:val="000032FF"/>
    <w:rPr>
      <w:i/>
      <w:iCs/>
    </w:rPr>
  </w:style>
  <w:style w:type="character" w:styleId="HTMLKeyboard">
    <w:name w:val="HTML Keyboard"/>
    <w:semiHidden/>
    <w:rsid w:val="000032FF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0032FF"/>
    <w:rPr>
      <w:rFonts w:ascii="Courier New" w:hAnsi="Courier New" w:cs="Courier New"/>
    </w:rPr>
  </w:style>
  <w:style w:type="character" w:styleId="HTMLTypewriter">
    <w:name w:val="HTML Typewriter"/>
    <w:semiHidden/>
    <w:rsid w:val="000032FF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032FF"/>
    <w:rPr>
      <w:i/>
      <w:iCs/>
    </w:rPr>
  </w:style>
  <w:style w:type="character" w:customStyle="1" w:styleId="Italic">
    <w:name w:val="Italic"/>
    <w:rsid w:val="000032FF"/>
    <w:rPr>
      <w:i/>
      <w:color w:val="000000"/>
    </w:rPr>
  </w:style>
  <w:style w:type="character" w:customStyle="1" w:styleId="Keycap">
    <w:name w:val="Keycap"/>
    <w:rsid w:val="000032FF"/>
    <w:rPr>
      <w:smallCaps/>
      <w:color w:val="0000FF"/>
    </w:rPr>
  </w:style>
  <w:style w:type="paragraph" w:customStyle="1" w:styleId="Level1IX">
    <w:name w:val="Level1IX"/>
    <w:autoRedefine/>
    <w:rsid w:val="000032FF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0032FF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0032FF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0032FF"/>
  </w:style>
  <w:style w:type="paragraph" w:styleId="List">
    <w:name w:val="List"/>
    <w:basedOn w:val="Normal"/>
    <w:semiHidden/>
    <w:rsid w:val="000032FF"/>
    <w:pPr>
      <w:ind w:left="360" w:hanging="360"/>
    </w:pPr>
  </w:style>
  <w:style w:type="paragraph" w:styleId="List2">
    <w:name w:val="List 2"/>
    <w:basedOn w:val="Normal"/>
    <w:semiHidden/>
    <w:rsid w:val="000032FF"/>
    <w:pPr>
      <w:ind w:left="720" w:hanging="360"/>
    </w:pPr>
  </w:style>
  <w:style w:type="paragraph" w:styleId="List3">
    <w:name w:val="List 3"/>
    <w:basedOn w:val="Normal"/>
    <w:semiHidden/>
    <w:rsid w:val="000032FF"/>
    <w:pPr>
      <w:ind w:left="1080" w:hanging="360"/>
    </w:pPr>
  </w:style>
  <w:style w:type="paragraph" w:styleId="List4">
    <w:name w:val="List 4"/>
    <w:basedOn w:val="Normal"/>
    <w:semiHidden/>
    <w:rsid w:val="000032FF"/>
    <w:pPr>
      <w:ind w:left="1440" w:hanging="360"/>
    </w:pPr>
  </w:style>
  <w:style w:type="paragraph" w:styleId="List5">
    <w:name w:val="List 5"/>
    <w:basedOn w:val="Normal"/>
    <w:semiHidden/>
    <w:rsid w:val="000032FF"/>
    <w:pPr>
      <w:ind w:left="1800" w:hanging="360"/>
    </w:pPr>
  </w:style>
  <w:style w:type="paragraph" w:styleId="ListBullet">
    <w:name w:val="List Bullet"/>
    <w:basedOn w:val="Normal"/>
    <w:autoRedefine/>
    <w:semiHidden/>
    <w:rsid w:val="000032FF"/>
    <w:pPr>
      <w:numPr>
        <w:numId w:val="23"/>
      </w:numPr>
    </w:pPr>
  </w:style>
  <w:style w:type="paragraph" w:styleId="ListBullet2">
    <w:name w:val="List Bullet 2"/>
    <w:basedOn w:val="Normal"/>
    <w:autoRedefine/>
    <w:semiHidden/>
    <w:rsid w:val="000032FF"/>
    <w:pPr>
      <w:numPr>
        <w:numId w:val="25"/>
      </w:numPr>
    </w:pPr>
  </w:style>
  <w:style w:type="paragraph" w:styleId="ListBullet3">
    <w:name w:val="List Bullet 3"/>
    <w:basedOn w:val="Normal"/>
    <w:autoRedefine/>
    <w:semiHidden/>
    <w:rsid w:val="000032FF"/>
    <w:pPr>
      <w:numPr>
        <w:numId w:val="27"/>
      </w:numPr>
    </w:pPr>
  </w:style>
  <w:style w:type="paragraph" w:styleId="ListBullet4">
    <w:name w:val="List Bullet 4"/>
    <w:basedOn w:val="Normal"/>
    <w:autoRedefine/>
    <w:semiHidden/>
    <w:rsid w:val="000032FF"/>
    <w:pPr>
      <w:numPr>
        <w:numId w:val="29"/>
      </w:numPr>
    </w:pPr>
  </w:style>
  <w:style w:type="paragraph" w:styleId="ListBullet5">
    <w:name w:val="List Bullet 5"/>
    <w:basedOn w:val="Normal"/>
    <w:autoRedefine/>
    <w:semiHidden/>
    <w:rsid w:val="000032FF"/>
    <w:pPr>
      <w:numPr>
        <w:numId w:val="31"/>
      </w:numPr>
    </w:pPr>
  </w:style>
  <w:style w:type="paragraph" w:styleId="ListContinue">
    <w:name w:val="List Continue"/>
    <w:basedOn w:val="Normal"/>
    <w:semiHidden/>
    <w:rsid w:val="000032FF"/>
    <w:pPr>
      <w:spacing w:after="120"/>
      <w:ind w:left="360"/>
    </w:pPr>
  </w:style>
  <w:style w:type="paragraph" w:styleId="ListContinue2">
    <w:name w:val="List Continue 2"/>
    <w:basedOn w:val="Normal"/>
    <w:semiHidden/>
    <w:rsid w:val="000032FF"/>
    <w:pPr>
      <w:spacing w:after="120"/>
      <w:ind w:left="720"/>
    </w:pPr>
  </w:style>
  <w:style w:type="paragraph" w:styleId="ListContinue3">
    <w:name w:val="List Continue 3"/>
    <w:basedOn w:val="Normal"/>
    <w:semiHidden/>
    <w:rsid w:val="000032FF"/>
    <w:pPr>
      <w:spacing w:after="120"/>
      <w:ind w:left="1080"/>
    </w:pPr>
  </w:style>
  <w:style w:type="paragraph" w:styleId="ListContinue4">
    <w:name w:val="List Continue 4"/>
    <w:basedOn w:val="Normal"/>
    <w:semiHidden/>
    <w:rsid w:val="000032FF"/>
    <w:pPr>
      <w:spacing w:after="120"/>
      <w:ind w:left="1440"/>
    </w:pPr>
  </w:style>
  <w:style w:type="paragraph" w:styleId="ListContinue5">
    <w:name w:val="List Continue 5"/>
    <w:basedOn w:val="Normal"/>
    <w:semiHidden/>
    <w:rsid w:val="000032FF"/>
    <w:pPr>
      <w:spacing w:after="120"/>
      <w:ind w:left="1800"/>
    </w:pPr>
  </w:style>
  <w:style w:type="paragraph" w:styleId="ListNumber">
    <w:name w:val="List Number"/>
    <w:basedOn w:val="Normal"/>
    <w:semiHidden/>
    <w:rsid w:val="000032FF"/>
    <w:pPr>
      <w:numPr>
        <w:numId w:val="33"/>
      </w:numPr>
    </w:pPr>
  </w:style>
  <w:style w:type="paragraph" w:styleId="ListNumber2">
    <w:name w:val="List Number 2"/>
    <w:basedOn w:val="Normal"/>
    <w:semiHidden/>
    <w:rsid w:val="000032FF"/>
    <w:pPr>
      <w:numPr>
        <w:numId w:val="35"/>
      </w:numPr>
    </w:pPr>
  </w:style>
  <w:style w:type="paragraph" w:styleId="ListNumber3">
    <w:name w:val="List Number 3"/>
    <w:basedOn w:val="Normal"/>
    <w:semiHidden/>
    <w:rsid w:val="000032FF"/>
    <w:pPr>
      <w:numPr>
        <w:numId w:val="37"/>
      </w:numPr>
    </w:pPr>
  </w:style>
  <w:style w:type="paragraph" w:styleId="ListNumber4">
    <w:name w:val="List Number 4"/>
    <w:basedOn w:val="Normal"/>
    <w:semiHidden/>
    <w:rsid w:val="000032FF"/>
    <w:pPr>
      <w:numPr>
        <w:numId w:val="39"/>
      </w:numPr>
    </w:pPr>
  </w:style>
  <w:style w:type="paragraph" w:styleId="ListNumber5">
    <w:name w:val="List Number 5"/>
    <w:basedOn w:val="Normal"/>
    <w:semiHidden/>
    <w:rsid w:val="000032FF"/>
    <w:pPr>
      <w:numPr>
        <w:numId w:val="41"/>
      </w:numPr>
    </w:pPr>
  </w:style>
  <w:style w:type="paragraph" w:customStyle="1" w:styleId="ListPlainA">
    <w:name w:val="List Plain A"/>
    <w:autoRedefine/>
    <w:rsid w:val="000032FF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0032FF"/>
    <w:rPr>
      <w:color w:val="CC99FF"/>
    </w:rPr>
  </w:style>
  <w:style w:type="paragraph" w:customStyle="1" w:styleId="ListPlainB">
    <w:name w:val="List Plain B"/>
    <w:autoRedefine/>
    <w:rsid w:val="000032FF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0032FF"/>
    <w:rPr>
      <w:color w:val="CC99FF"/>
    </w:rPr>
  </w:style>
  <w:style w:type="paragraph" w:customStyle="1" w:styleId="ListPlainC">
    <w:name w:val="List Plain C"/>
    <w:next w:val="Body"/>
    <w:autoRedefine/>
    <w:rsid w:val="000032FF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0032FF"/>
    <w:rPr>
      <w:color w:val="CC99FF"/>
    </w:rPr>
  </w:style>
  <w:style w:type="paragraph" w:customStyle="1" w:styleId="ListBody">
    <w:name w:val="ListBody"/>
    <w:next w:val="Normal"/>
    <w:autoRedefine/>
    <w:rsid w:val="000032FF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0032FF"/>
    <w:rPr>
      <w:color w:val="808080"/>
    </w:rPr>
  </w:style>
  <w:style w:type="paragraph" w:customStyle="1" w:styleId="ListHead">
    <w:name w:val="ListHead"/>
    <w:next w:val="ListBody"/>
    <w:autoRedefine/>
    <w:rsid w:val="000032FF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0032FF"/>
    <w:rPr>
      <w:color w:val="808080"/>
    </w:rPr>
  </w:style>
  <w:style w:type="paragraph" w:customStyle="1" w:styleId="Listing">
    <w:name w:val="Listing"/>
    <w:next w:val="Body"/>
    <w:autoRedefine/>
    <w:rsid w:val="000032FF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0032FF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rsid w:val="000032FF"/>
    <w:rPr>
      <w:rFonts w:ascii="Courier" w:hAnsi="Courier"/>
      <w:color w:val="0000FF"/>
      <w:sz w:val="20"/>
    </w:rPr>
  </w:style>
  <w:style w:type="character" w:customStyle="1" w:styleId="LiteralBox">
    <w:name w:val="LiteralBox"/>
    <w:rsid w:val="000032FF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0032FF"/>
    <w:rPr>
      <w:rFonts w:ascii="Courier" w:hAnsi="Courier"/>
      <w:color w:val="CC99FF"/>
      <w:sz w:val="20"/>
    </w:rPr>
  </w:style>
  <w:style w:type="character" w:customStyle="1" w:styleId="LiteralBold">
    <w:name w:val="LiteralBold"/>
    <w:rsid w:val="000032FF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rsid w:val="000032FF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rsid w:val="000032FF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0032FF"/>
    <w:rPr>
      <w:rFonts w:ascii="Courier" w:hAnsi="Courier"/>
      <w:color w:val="CC99FF"/>
      <w:sz w:val="20"/>
    </w:rPr>
  </w:style>
  <w:style w:type="character" w:customStyle="1" w:styleId="LiteralItal">
    <w:name w:val="LiteralItal"/>
    <w:rsid w:val="000032FF"/>
    <w:rPr>
      <w:rFonts w:ascii="Courier" w:hAnsi="Courier"/>
      <w:i/>
      <w:color w:val="0000FF"/>
      <w:sz w:val="20"/>
    </w:rPr>
  </w:style>
  <w:style w:type="character" w:customStyle="1" w:styleId="MenuArrow">
    <w:name w:val="MenuArrow"/>
    <w:rsid w:val="000032FF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0032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032FF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0032FF"/>
    <w:pPr>
      <w:ind w:left="720"/>
    </w:pPr>
  </w:style>
  <w:style w:type="paragraph" w:customStyle="1" w:styleId="Note">
    <w:name w:val="Note"/>
    <w:next w:val="Body"/>
    <w:autoRedefine/>
    <w:rsid w:val="000032FF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0032FF"/>
  </w:style>
  <w:style w:type="character" w:customStyle="1" w:styleId="NoteHeadingChar">
    <w:name w:val="Note Heading Char"/>
    <w:basedOn w:val="DefaultParagraphFont"/>
    <w:link w:val="NoteHeading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0032FF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0032FF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0032FF"/>
    <w:rPr>
      <w:color w:val="666699"/>
    </w:rPr>
  </w:style>
  <w:style w:type="paragraph" w:customStyle="1" w:styleId="NumListB">
    <w:name w:val="NumListB"/>
    <w:next w:val="Normal"/>
    <w:autoRedefine/>
    <w:rsid w:val="000032FF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0032FF"/>
    <w:rPr>
      <w:color w:val="666699"/>
    </w:rPr>
  </w:style>
  <w:style w:type="paragraph" w:customStyle="1" w:styleId="NumListC">
    <w:name w:val="NumListC"/>
    <w:next w:val="Normal"/>
    <w:autoRedefine/>
    <w:rsid w:val="000032FF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0032FF"/>
    <w:rPr>
      <w:color w:val="666699"/>
    </w:rPr>
  </w:style>
  <w:style w:type="character" w:styleId="PageNumber">
    <w:name w:val="page number"/>
    <w:basedOn w:val="DefaultParagraphFont"/>
    <w:semiHidden/>
    <w:rsid w:val="000032FF"/>
  </w:style>
  <w:style w:type="paragraph" w:styleId="PlainText">
    <w:name w:val="Plain Text"/>
    <w:basedOn w:val="Normal"/>
    <w:link w:val="PlainTextChar"/>
    <w:semiHidden/>
    <w:rsid w:val="000032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0032FF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rsid w:val="000032FF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0032FF"/>
  </w:style>
  <w:style w:type="character" w:customStyle="1" w:styleId="SalutationChar">
    <w:name w:val="Salutation Char"/>
    <w:basedOn w:val="DefaultParagraphFont"/>
    <w:link w:val="Salutation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0032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0032FF"/>
    <w:rPr>
      <w:b/>
      <w:bCs/>
    </w:rPr>
  </w:style>
  <w:style w:type="paragraph" w:customStyle="1" w:styleId="SubBullet">
    <w:name w:val="SubBullet"/>
    <w:next w:val="Normal"/>
    <w:autoRedefine/>
    <w:rsid w:val="000032FF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0032FF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0032FF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link w:val="SubtitleChar"/>
    <w:qFormat/>
    <w:rsid w:val="000032F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032FF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0032FF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0032FF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0032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032FF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rsid w:val="000032FF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rsid w:val="000032FF"/>
    <w:rPr>
      <w:rFonts w:ascii="Wingdings 2" w:hAnsi="Wingdings 2"/>
      <w:color w:val="99CCF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4A18D4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3775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75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A3775"/>
    <w:pPr>
      <w:spacing w:after="100"/>
      <w:ind w:left="400"/>
    </w:pPr>
  </w:style>
  <w:style w:type="character" w:styleId="CommentReference">
    <w:name w:val="annotation reference"/>
    <w:basedOn w:val="DefaultParagraphFont"/>
    <w:uiPriority w:val="99"/>
    <w:semiHidden/>
    <w:unhideWhenUsed/>
    <w:rsid w:val="00E47D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D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D6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D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D6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18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032FF"/>
    <w:pPr>
      <w:keepNext/>
      <w:numPr>
        <w:numId w:val="2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2FF"/>
    <w:pPr>
      <w:keepNext/>
      <w:numPr>
        <w:ilvl w:val="1"/>
        <w:numId w:val="2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2FF"/>
    <w:pPr>
      <w:keepNext/>
      <w:numPr>
        <w:ilvl w:val="2"/>
        <w:numId w:val="2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032FF"/>
    <w:pPr>
      <w:keepNext/>
      <w:numPr>
        <w:ilvl w:val="3"/>
        <w:numId w:val="2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032FF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032FF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032FF"/>
    <w:pPr>
      <w:numPr>
        <w:ilvl w:val="6"/>
        <w:numId w:val="2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032FF"/>
    <w:pPr>
      <w:numPr>
        <w:ilvl w:val="7"/>
        <w:numId w:val="2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032FF"/>
    <w:pPr>
      <w:numPr>
        <w:ilvl w:val="8"/>
        <w:numId w:val="2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2F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032F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032F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032F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0032FF"/>
    <w:rPr>
      <w:rFonts w:ascii="Times New Roman" w:eastAsia="Times New Roman" w:hAnsi="Times New Roman" w:cs="Times New Roman"/>
      <w:b/>
      <w:bCs/>
    </w:rPr>
  </w:style>
  <w:style w:type="character" w:customStyle="1" w:styleId="Title1">
    <w:name w:val="Title1"/>
    <w:basedOn w:val="DefaultParagraphFont"/>
    <w:rsid w:val="000032FF"/>
  </w:style>
  <w:style w:type="character" w:styleId="Hyperlink">
    <w:name w:val="Hyperlink"/>
    <w:uiPriority w:val="99"/>
    <w:rsid w:val="000032FF"/>
    <w:rPr>
      <w:color w:val="0000FF"/>
      <w:u w:val="single"/>
    </w:rPr>
  </w:style>
  <w:style w:type="character" w:styleId="FollowedHyperlink">
    <w:name w:val="FollowedHyperlink"/>
    <w:semiHidden/>
    <w:rsid w:val="000032FF"/>
    <w:rPr>
      <w:color w:val="800080"/>
      <w:u w:val="single"/>
    </w:rPr>
  </w:style>
  <w:style w:type="paragraph" w:styleId="NormalWeb">
    <w:name w:val="Normal (Web)"/>
    <w:basedOn w:val="Normal"/>
    <w:semiHidden/>
    <w:rsid w:val="000032FF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032FF"/>
  </w:style>
  <w:style w:type="character" w:styleId="Emphasis">
    <w:name w:val="Emphasis"/>
    <w:qFormat/>
    <w:rsid w:val="000032FF"/>
    <w:rPr>
      <w:i/>
      <w:iCs/>
    </w:rPr>
  </w:style>
  <w:style w:type="character" w:styleId="HTMLCode">
    <w:name w:val="HTML Code"/>
    <w:semiHidden/>
    <w:rsid w:val="000032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032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032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32FF"/>
  </w:style>
  <w:style w:type="character" w:customStyle="1" w:styleId="hljs-string">
    <w:name w:val="hljs-string"/>
    <w:basedOn w:val="DefaultParagraphFont"/>
    <w:rsid w:val="000032FF"/>
  </w:style>
  <w:style w:type="character" w:customStyle="1" w:styleId="hljs-comment">
    <w:name w:val="hljs-comment"/>
    <w:basedOn w:val="DefaultParagraphFont"/>
    <w:rsid w:val="000032FF"/>
  </w:style>
  <w:style w:type="character" w:customStyle="1" w:styleId="hljs-builtin">
    <w:name w:val="hljs-built_in"/>
    <w:basedOn w:val="DefaultParagraphFont"/>
    <w:rsid w:val="000032FF"/>
  </w:style>
  <w:style w:type="character" w:customStyle="1" w:styleId="hljs-number">
    <w:name w:val="hljs-number"/>
    <w:basedOn w:val="DefaultParagraphFont"/>
    <w:rsid w:val="000032FF"/>
  </w:style>
  <w:style w:type="character" w:customStyle="1" w:styleId="hljs-function">
    <w:name w:val="hljs-function"/>
    <w:basedOn w:val="DefaultParagraphFont"/>
    <w:rsid w:val="000032FF"/>
  </w:style>
  <w:style w:type="character" w:customStyle="1" w:styleId="hljs-title">
    <w:name w:val="hljs-title"/>
    <w:basedOn w:val="DefaultParagraphFont"/>
    <w:rsid w:val="000032FF"/>
  </w:style>
  <w:style w:type="numbering" w:styleId="111111">
    <w:name w:val="Outline List 2"/>
    <w:basedOn w:val="NoList"/>
    <w:semiHidden/>
    <w:rsid w:val="000032FF"/>
    <w:pPr>
      <w:numPr>
        <w:numId w:val="7"/>
      </w:numPr>
    </w:pPr>
  </w:style>
  <w:style w:type="numbering" w:styleId="1ai">
    <w:name w:val="Outline List 1"/>
    <w:basedOn w:val="NoList"/>
    <w:semiHidden/>
    <w:rsid w:val="000032FF"/>
    <w:pPr>
      <w:numPr>
        <w:numId w:val="10"/>
      </w:numPr>
    </w:pPr>
  </w:style>
  <w:style w:type="paragraph" w:customStyle="1" w:styleId="1stPara">
    <w:name w:val="1st Para"/>
    <w:next w:val="Normal"/>
    <w:autoRedefine/>
    <w:rsid w:val="000032FF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0032FF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0032FF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5Char">
    <w:name w:val="Heading 5 Char"/>
    <w:basedOn w:val="DefaultParagraphFont"/>
    <w:link w:val="Heading5"/>
    <w:rsid w:val="000032F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0032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032F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032FF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0032FF"/>
    <w:pPr>
      <w:numPr>
        <w:numId w:val="11"/>
      </w:numPr>
    </w:pPr>
  </w:style>
  <w:style w:type="paragraph" w:customStyle="1" w:styleId="AuthorQuery">
    <w:name w:val="Author Query"/>
    <w:autoRedefine/>
    <w:rsid w:val="000032FF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rsid w:val="000032FF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0032FF"/>
  </w:style>
  <w:style w:type="paragraph" w:customStyle="1" w:styleId="BlockQuote">
    <w:name w:val="Block Quote"/>
    <w:next w:val="Normal"/>
    <w:autoRedefine/>
    <w:rsid w:val="000032FF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0032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0032F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0032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0032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032FF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032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0032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0032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032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0032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032FF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0032FF"/>
    <w:rPr>
      <w:color w:val="808080"/>
    </w:rPr>
  </w:style>
  <w:style w:type="paragraph" w:customStyle="1" w:styleId="BodyFirst">
    <w:name w:val="BodyFirst"/>
    <w:next w:val="Body"/>
    <w:autoRedefine/>
    <w:rsid w:val="000032FF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0032FF"/>
    <w:rPr>
      <w:color w:val="808080"/>
    </w:rPr>
  </w:style>
  <w:style w:type="paragraph" w:customStyle="1" w:styleId="BulletA">
    <w:name w:val="BulletA"/>
    <w:next w:val="Normal"/>
    <w:autoRedefine/>
    <w:rsid w:val="000032FF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0032FF"/>
    <w:rPr>
      <w:color w:val="33CCCC"/>
    </w:rPr>
  </w:style>
  <w:style w:type="paragraph" w:customStyle="1" w:styleId="BulletB">
    <w:name w:val="BulletB"/>
    <w:next w:val="Normal"/>
    <w:autoRedefine/>
    <w:rsid w:val="000032FF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0032FF"/>
    <w:rPr>
      <w:color w:val="33CCCC"/>
    </w:rPr>
  </w:style>
  <w:style w:type="paragraph" w:customStyle="1" w:styleId="BulletC">
    <w:name w:val="BulletC"/>
    <w:next w:val="Normal"/>
    <w:autoRedefine/>
    <w:rsid w:val="000032FF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0032FF"/>
    <w:rPr>
      <w:color w:val="33CCCC"/>
    </w:rPr>
  </w:style>
  <w:style w:type="paragraph" w:styleId="Caption">
    <w:name w:val="caption"/>
    <w:basedOn w:val="Normal"/>
    <w:next w:val="Normal"/>
    <w:autoRedefine/>
    <w:qFormat/>
    <w:rsid w:val="000032FF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0032FF"/>
    <w:rPr>
      <w:color w:val="808080"/>
    </w:rPr>
  </w:style>
  <w:style w:type="paragraph" w:customStyle="1" w:styleId="ChapterStart">
    <w:name w:val="ChapterStart"/>
    <w:next w:val="Normal"/>
    <w:autoRedefine/>
    <w:rsid w:val="000032F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0032FF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0032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rsid w:val="000032FF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  <w:bdr w:val="none" w:sz="0" w:space="0" w:color="auto" w:frame="1"/>
    </w:rPr>
  </w:style>
  <w:style w:type="paragraph" w:customStyle="1" w:styleId="CodeAIndent">
    <w:name w:val="CodeA Indent"/>
    <w:next w:val="Normal"/>
    <w:autoRedefine/>
    <w:rsid w:val="000032FF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0032FF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0032FF"/>
    <w:rPr>
      <w:color w:val="999999"/>
    </w:rPr>
  </w:style>
  <w:style w:type="paragraph" w:customStyle="1" w:styleId="CodeB">
    <w:name w:val="CodeB"/>
    <w:autoRedefine/>
    <w:rsid w:val="000032FF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0032FF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0032FF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0032FF"/>
    <w:rPr>
      <w:color w:val="999999"/>
    </w:rPr>
  </w:style>
  <w:style w:type="paragraph" w:customStyle="1" w:styleId="CodeC">
    <w:name w:val="CodeC"/>
    <w:next w:val="Body"/>
    <w:autoRedefine/>
    <w:rsid w:val="000032FF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0032FF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0032FF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0032FF"/>
    <w:rPr>
      <w:color w:val="999999"/>
    </w:rPr>
  </w:style>
  <w:style w:type="paragraph" w:customStyle="1" w:styleId="CodeSingle">
    <w:name w:val="CodeSingle"/>
    <w:next w:val="Body"/>
    <w:autoRedefine/>
    <w:rsid w:val="000032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461E1A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color w:val="859900"/>
      <w:sz w:val="20"/>
      <w:szCs w:val="20"/>
      <w:bdr w:val="none" w:sz="0" w:space="0" w:color="auto" w:frame="1"/>
    </w:rPr>
  </w:style>
  <w:style w:type="paragraph" w:customStyle="1" w:styleId="CodeSingleWide">
    <w:name w:val="CodeSingle Wide"/>
    <w:next w:val="Body"/>
    <w:autoRedefine/>
    <w:rsid w:val="000032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0032FF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0032FF"/>
  </w:style>
  <w:style w:type="character" w:customStyle="1" w:styleId="DateChar">
    <w:name w:val="Date Char"/>
    <w:basedOn w:val="DefaultParagraphFont"/>
    <w:link w:val="Date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0032FF"/>
  </w:style>
  <w:style w:type="character" w:customStyle="1" w:styleId="E-mailSignatureChar">
    <w:name w:val="E-mail Signature Char"/>
    <w:basedOn w:val="DefaultParagraphFont"/>
    <w:link w:val="E-mailSignature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Bold">
    <w:name w:val="EmphasisBold"/>
    <w:rsid w:val="000032FF"/>
    <w:rPr>
      <w:b/>
      <w:color w:val="0000FF"/>
    </w:rPr>
  </w:style>
  <w:style w:type="character" w:customStyle="1" w:styleId="EmphasisBoldBox">
    <w:name w:val="EmphasisBoldBox"/>
    <w:rsid w:val="000032FF"/>
    <w:rPr>
      <w:b/>
      <w:color w:val="3366FF"/>
    </w:rPr>
  </w:style>
  <w:style w:type="character" w:customStyle="1" w:styleId="EmphasisBoldItal">
    <w:name w:val="EmphasisBoldItal"/>
    <w:rsid w:val="000032FF"/>
    <w:rPr>
      <w:b/>
      <w:i/>
      <w:color w:val="0000FF"/>
    </w:rPr>
  </w:style>
  <w:style w:type="character" w:customStyle="1" w:styleId="EmphasisItalic">
    <w:name w:val="EmphasisItalic"/>
    <w:rsid w:val="000032FF"/>
    <w:rPr>
      <w:i/>
      <w:color w:val="0000FF"/>
    </w:rPr>
  </w:style>
  <w:style w:type="character" w:customStyle="1" w:styleId="EmphasisItalicBox">
    <w:name w:val="EmphasisItalicBox"/>
    <w:rsid w:val="000032FF"/>
    <w:rPr>
      <w:i/>
      <w:color w:val="CC99FF"/>
    </w:rPr>
  </w:style>
  <w:style w:type="character" w:customStyle="1" w:styleId="EmphasisItalicFoot">
    <w:name w:val="EmphasisItalicFoot"/>
    <w:rsid w:val="000032FF"/>
    <w:rPr>
      <w:i/>
      <w:color w:val="99CCFF"/>
      <w:sz w:val="16"/>
      <w:szCs w:val="16"/>
    </w:rPr>
  </w:style>
  <w:style w:type="character" w:customStyle="1" w:styleId="EmphasisNote">
    <w:name w:val="EmphasisNote"/>
    <w:rsid w:val="000032FF"/>
    <w:rPr>
      <w:color w:val="3366FF"/>
    </w:rPr>
  </w:style>
  <w:style w:type="character" w:customStyle="1" w:styleId="EmphasisRevCaption">
    <w:name w:val="EmphasisRevCaption"/>
    <w:rsid w:val="000032FF"/>
    <w:rPr>
      <w:i/>
      <w:color w:val="CC99FF"/>
    </w:rPr>
  </w:style>
  <w:style w:type="character" w:customStyle="1" w:styleId="EmphasisRevItal">
    <w:name w:val="EmphasisRevItal"/>
    <w:rsid w:val="000032FF"/>
    <w:rPr>
      <w:color w:val="0000FF"/>
    </w:rPr>
  </w:style>
  <w:style w:type="paragraph" w:styleId="EnvelopeAddress">
    <w:name w:val="envelope address"/>
    <w:basedOn w:val="Normal"/>
    <w:semiHidden/>
    <w:rsid w:val="000032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0032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0032FF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0032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0032FF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0032FF"/>
    <w:rPr>
      <w:sz w:val="20"/>
    </w:rPr>
  </w:style>
  <w:style w:type="paragraph" w:customStyle="1" w:styleId="GroupTitlesIX">
    <w:name w:val="GroupTitlesIX"/>
    <w:autoRedefine/>
    <w:rsid w:val="000032FF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0032FF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003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0032FF"/>
  </w:style>
  <w:style w:type="paragraph" w:styleId="HTMLAddress">
    <w:name w:val="HTML Address"/>
    <w:basedOn w:val="Normal"/>
    <w:link w:val="HTMLAddressChar"/>
    <w:semiHidden/>
    <w:rsid w:val="000032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032FF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semiHidden/>
    <w:rsid w:val="000032FF"/>
    <w:rPr>
      <w:i/>
      <w:iCs/>
    </w:rPr>
  </w:style>
  <w:style w:type="character" w:styleId="HTMLDefinition">
    <w:name w:val="HTML Definition"/>
    <w:semiHidden/>
    <w:rsid w:val="000032FF"/>
    <w:rPr>
      <w:i/>
      <w:iCs/>
    </w:rPr>
  </w:style>
  <w:style w:type="character" w:styleId="HTMLKeyboard">
    <w:name w:val="HTML Keyboard"/>
    <w:semiHidden/>
    <w:rsid w:val="000032FF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0032FF"/>
    <w:rPr>
      <w:rFonts w:ascii="Courier New" w:hAnsi="Courier New" w:cs="Courier New"/>
    </w:rPr>
  </w:style>
  <w:style w:type="character" w:styleId="HTMLTypewriter">
    <w:name w:val="HTML Typewriter"/>
    <w:semiHidden/>
    <w:rsid w:val="000032FF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032FF"/>
    <w:rPr>
      <w:i/>
      <w:iCs/>
    </w:rPr>
  </w:style>
  <w:style w:type="character" w:customStyle="1" w:styleId="Italic">
    <w:name w:val="Italic"/>
    <w:rsid w:val="000032FF"/>
    <w:rPr>
      <w:i/>
      <w:color w:val="000000"/>
    </w:rPr>
  </w:style>
  <w:style w:type="character" w:customStyle="1" w:styleId="Keycap">
    <w:name w:val="Keycap"/>
    <w:rsid w:val="000032FF"/>
    <w:rPr>
      <w:smallCaps/>
      <w:color w:val="0000FF"/>
    </w:rPr>
  </w:style>
  <w:style w:type="paragraph" w:customStyle="1" w:styleId="Level1IX">
    <w:name w:val="Level1IX"/>
    <w:autoRedefine/>
    <w:rsid w:val="000032FF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0032FF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0032FF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0032FF"/>
  </w:style>
  <w:style w:type="paragraph" w:styleId="List">
    <w:name w:val="List"/>
    <w:basedOn w:val="Normal"/>
    <w:semiHidden/>
    <w:rsid w:val="000032FF"/>
    <w:pPr>
      <w:ind w:left="360" w:hanging="360"/>
    </w:pPr>
  </w:style>
  <w:style w:type="paragraph" w:styleId="List2">
    <w:name w:val="List 2"/>
    <w:basedOn w:val="Normal"/>
    <w:semiHidden/>
    <w:rsid w:val="000032FF"/>
    <w:pPr>
      <w:ind w:left="720" w:hanging="360"/>
    </w:pPr>
  </w:style>
  <w:style w:type="paragraph" w:styleId="List3">
    <w:name w:val="List 3"/>
    <w:basedOn w:val="Normal"/>
    <w:semiHidden/>
    <w:rsid w:val="000032FF"/>
    <w:pPr>
      <w:ind w:left="1080" w:hanging="360"/>
    </w:pPr>
  </w:style>
  <w:style w:type="paragraph" w:styleId="List4">
    <w:name w:val="List 4"/>
    <w:basedOn w:val="Normal"/>
    <w:semiHidden/>
    <w:rsid w:val="000032FF"/>
    <w:pPr>
      <w:ind w:left="1440" w:hanging="360"/>
    </w:pPr>
  </w:style>
  <w:style w:type="paragraph" w:styleId="List5">
    <w:name w:val="List 5"/>
    <w:basedOn w:val="Normal"/>
    <w:semiHidden/>
    <w:rsid w:val="000032FF"/>
    <w:pPr>
      <w:ind w:left="1800" w:hanging="360"/>
    </w:pPr>
  </w:style>
  <w:style w:type="paragraph" w:styleId="ListBullet">
    <w:name w:val="List Bullet"/>
    <w:basedOn w:val="Normal"/>
    <w:autoRedefine/>
    <w:semiHidden/>
    <w:rsid w:val="000032FF"/>
    <w:pPr>
      <w:numPr>
        <w:numId w:val="23"/>
      </w:numPr>
    </w:pPr>
  </w:style>
  <w:style w:type="paragraph" w:styleId="ListBullet2">
    <w:name w:val="List Bullet 2"/>
    <w:basedOn w:val="Normal"/>
    <w:autoRedefine/>
    <w:semiHidden/>
    <w:rsid w:val="000032FF"/>
    <w:pPr>
      <w:numPr>
        <w:numId w:val="25"/>
      </w:numPr>
    </w:pPr>
  </w:style>
  <w:style w:type="paragraph" w:styleId="ListBullet3">
    <w:name w:val="List Bullet 3"/>
    <w:basedOn w:val="Normal"/>
    <w:autoRedefine/>
    <w:semiHidden/>
    <w:rsid w:val="000032FF"/>
    <w:pPr>
      <w:numPr>
        <w:numId w:val="27"/>
      </w:numPr>
    </w:pPr>
  </w:style>
  <w:style w:type="paragraph" w:styleId="ListBullet4">
    <w:name w:val="List Bullet 4"/>
    <w:basedOn w:val="Normal"/>
    <w:autoRedefine/>
    <w:semiHidden/>
    <w:rsid w:val="000032FF"/>
    <w:pPr>
      <w:numPr>
        <w:numId w:val="29"/>
      </w:numPr>
    </w:pPr>
  </w:style>
  <w:style w:type="paragraph" w:styleId="ListBullet5">
    <w:name w:val="List Bullet 5"/>
    <w:basedOn w:val="Normal"/>
    <w:autoRedefine/>
    <w:semiHidden/>
    <w:rsid w:val="000032FF"/>
    <w:pPr>
      <w:numPr>
        <w:numId w:val="31"/>
      </w:numPr>
    </w:pPr>
  </w:style>
  <w:style w:type="paragraph" w:styleId="ListContinue">
    <w:name w:val="List Continue"/>
    <w:basedOn w:val="Normal"/>
    <w:semiHidden/>
    <w:rsid w:val="000032FF"/>
    <w:pPr>
      <w:spacing w:after="120"/>
      <w:ind w:left="360"/>
    </w:pPr>
  </w:style>
  <w:style w:type="paragraph" w:styleId="ListContinue2">
    <w:name w:val="List Continue 2"/>
    <w:basedOn w:val="Normal"/>
    <w:semiHidden/>
    <w:rsid w:val="000032FF"/>
    <w:pPr>
      <w:spacing w:after="120"/>
      <w:ind w:left="720"/>
    </w:pPr>
  </w:style>
  <w:style w:type="paragraph" w:styleId="ListContinue3">
    <w:name w:val="List Continue 3"/>
    <w:basedOn w:val="Normal"/>
    <w:semiHidden/>
    <w:rsid w:val="000032FF"/>
    <w:pPr>
      <w:spacing w:after="120"/>
      <w:ind w:left="1080"/>
    </w:pPr>
  </w:style>
  <w:style w:type="paragraph" w:styleId="ListContinue4">
    <w:name w:val="List Continue 4"/>
    <w:basedOn w:val="Normal"/>
    <w:semiHidden/>
    <w:rsid w:val="000032FF"/>
    <w:pPr>
      <w:spacing w:after="120"/>
      <w:ind w:left="1440"/>
    </w:pPr>
  </w:style>
  <w:style w:type="paragraph" w:styleId="ListContinue5">
    <w:name w:val="List Continue 5"/>
    <w:basedOn w:val="Normal"/>
    <w:semiHidden/>
    <w:rsid w:val="000032FF"/>
    <w:pPr>
      <w:spacing w:after="120"/>
      <w:ind w:left="1800"/>
    </w:pPr>
  </w:style>
  <w:style w:type="paragraph" w:styleId="ListNumber">
    <w:name w:val="List Number"/>
    <w:basedOn w:val="Normal"/>
    <w:semiHidden/>
    <w:rsid w:val="000032FF"/>
    <w:pPr>
      <w:numPr>
        <w:numId w:val="33"/>
      </w:numPr>
    </w:pPr>
  </w:style>
  <w:style w:type="paragraph" w:styleId="ListNumber2">
    <w:name w:val="List Number 2"/>
    <w:basedOn w:val="Normal"/>
    <w:semiHidden/>
    <w:rsid w:val="000032FF"/>
    <w:pPr>
      <w:numPr>
        <w:numId w:val="35"/>
      </w:numPr>
    </w:pPr>
  </w:style>
  <w:style w:type="paragraph" w:styleId="ListNumber3">
    <w:name w:val="List Number 3"/>
    <w:basedOn w:val="Normal"/>
    <w:semiHidden/>
    <w:rsid w:val="000032FF"/>
    <w:pPr>
      <w:numPr>
        <w:numId w:val="37"/>
      </w:numPr>
    </w:pPr>
  </w:style>
  <w:style w:type="paragraph" w:styleId="ListNumber4">
    <w:name w:val="List Number 4"/>
    <w:basedOn w:val="Normal"/>
    <w:semiHidden/>
    <w:rsid w:val="000032FF"/>
    <w:pPr>
      <w:numPr>
        <w:numId w:val="39"/>
      </w:numPr>
    </w:pPr>
  </w:style>
  <w:style w:type="paragraph" w:styleId="ListNumber5">
    <w:name w:val="List Number 5"/>
    <w:basedOn w:val="Normal"/>
    <w:semiHidden/>
    <w:rsid w:val="000032FF"/>
    <w:pPr>
      <w:numPr>
        <w:numId w:val="41"/>
      </w:numPr>
    </w:pPr>
  </w:style>
  <w:style w:type="paragraph" w:customStyle="1" w:styleId="ListPlainA">
    <w:name w:val="List Plain A"/>
    <w:autoRedefine/>
    <w:rsid w:val="000032FF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0032FF"/>
    <w:rPr>
      <w:color w:val="CC99FF"/>
    </w:rPr>
  </w:style>
  <w:style w:type="paragraph" w:customStyle="1" w:styleId="ListPlainB">
    <w:name w:val="List Plain B"/>
    <w:autoRedefine/>
    <w:rsid w:val="000032FF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0032FF"/>
    <w:rPr>
      <w:color w:val="CC99FF"/>
    </w:rPr>
  </w:style>
  <w:style w:type="paragraph" w:customStyle="1" w:styleId="ListPlainC">
    <w:name w:val="List Plain C"/>
    <w:next w:val="Body"/>
    <w:autoRedefine/>
    <w:rsid w:val="000032FF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0032FF"/>
    <w:rPr>
      <w:color w:val="CC99FF"/>
    </w:rPr>
  </w:style>
  <w:style w:type="paragraph" w:customStyle="1" w:styleId="ListBody">
    <w:name w:val="ListBody"/>
    <w:next w:val="Normal"/>
    <w:autoRedefine/>
    <w:rsid w:val="000032FF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0032FF"/>
    <w:rPr>
      <w:color w:val="808080"/>
    </w:rPr>
  </w:style>
  <w:style w:type="paragraph" w:customStyle="1" w:styleId="ListHead">
    <w:name w:val="ListHead"/>
    <w:next w:val="ListBody"/>
    <w:autoRedefine/>
    <w:rsid w:val="000032FF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0032FF"/>
    <w:rPr>
      <w:color w:val="808080"/>
    </w:rPr>
  </w:style>
  <w:style w:type="paragraph" w:customStyle="1" w:styleId="Listing">
    <w:name w:val="Listing"/>
    <w:next w:val="Body"/>
    <w:autoRedefine/>
    <w:rsid w:val="000032FF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0032FF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rsid w:val="000032FF"/>
    <w:rPr>
      <w:rFonts w:ascii="Courier" w:hAnsi="Courier"/>
      <w:color w:val="0000FF"/>
      <w:sz w:val="20"/>
    </w:rPr>
  </w:style>
  <w:style w:type="character" w:customStyle="1" w:styleId="LiteralBox">
    <w:name w:val="LiteralBox"/>
    <w:rsid w:val="000032FF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0032FF"/>
    <w:rPr>
      <w:rFonts w:ascii="Courier" w:hAnsi="Courier"/>
      <w:color w:val="CC99FF"/>
      <w:sz w:val="20"/>
    </w:rPr>
  </w:style>
  <w:style w:type="character" w:customStyle="1" w:styleId="LiteralBold">
    <w:name w:val="LiteralBold"/>
    <w:rsid w:val="000032FF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rsid w:val="000032FF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rsid w:val="000032FF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0032FF"/>
    <w:rPr>
      <w:rFonts w:ascii="Courier" w:hAnsi="Courier"/>
      <w:color w:val="CC99FF"/>
      <w:sz w:val="20"/>
    </w:rPr>
  </w:style>
  <w:style w:type="character" w:customStyle="1" w:styleId="LiteralItal">
    <w:name w:val="LiteralItal"/>
    <w:rsid w:val="000032FF"/>
    <w:rPr>
      <w:rFonts w:ascii="Courier" w:hAnsi="Courier"/>
      <w:i/>
      <w:color w:val="0000FF"/>
      <w:sz w:val="20"/>
    </w:rPr>
  </w:style>
  <w:style w:type="character" w:customStyle="1" w:styleId="MenuArrow">
    <w:name w:val="MenuArrow"/>
    <w:rsid w:val="000032FF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0032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032FF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0032FF"/>
    <w:pPr>
      <w:ind w:left="720"/>
    </w:pPr>
  </w:style>
  <w:style w:type="paragraph" w:customStyle="1" w:styleId="Note">
    <w:name w:val="Note"/>
    <w:next w:val="Body"/>
    <w:autoRedefine/>
    <w:rsid w:val="000032FF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0032FF"/>
  </w:style>
  <w:style w:type="character" w:customStyle="1" w:styleId="NoteHeadingChar">
    <w:name w:val="Note Heading Char"/>
    <w:basedOn w:val="DefaultParagraphFont"/>
    <w:link w:val="NoteHeading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0032FF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0032FF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0032FF"/>
    <w:rPr>
      <w:color w:val="666699"/>
    </w:rPr>
  </w:style>
  <w:style w:type="paragraph" w:customStyle="1" w:styleId="NumListB">
    <w:name w:val="NumListB"/>
    <w:next w:val="Normal"/>
    <w:autoRedefine/>
    <w:rsid w:val="000032FF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0032FF"/>
    <w:rPr>
      <w:color w:val="666699"/>
    </w:rPr>
  </w:style>
  <w:style w:type="paragraph" w:customStyle="1" w:styleId="NumListC">
    <w:name w:val="NumListC"/>
    <w:next w:val="Normal"/>
    <w:autoRedefine/>
    <w:rsid w:val="000032FF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0032FF"/>
    <w:rPr>
      <w:color w:val="666699"/>
    </w:rPr>
  </w:style>
  <w:style w:type="character" w:styleId="PageNumber">
    <w:name w:val="page number"/>
    <w:basedOn w:val="DefaultParagraphFont"/>
    <w:semiHidden/>
    <w:rsid w:val="000032FF"/>
  </w:style>
  <w:style w:type="paragraph" w:styleId="PlainText">
    <w:name w:val="Plain Text"/>
    <w:basedOn w:val="Normal"/>
    <w:link w:val="PlainTextChar"/>
    <w:semiHidden/>
    <w:rsid w:val="000032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0032FF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rsid w:val="000032FF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0032FF"/>
  </w:style>
  <w:style w:type="character" w:customStyle="1" w:styleId="SalutationChar">
    <w:name w:val="Salutation Char"/>
    <w:basedOn w:val="DefaultParagraphFont"/>
    <w:link w:val="Salutation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0032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032FF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0032FF"/>
    <w:rPr>
      <w:b/>
      <w:bCs/>
    </w:rPr>
  </w:style>
  <w:style w:type="paragraph" w:customStyle="1" w:styleId="SubBullet">
    <w:name w:val="SubBullet"/>
    <w:next w:val="Normal"/>
    <w:autoRedefine/>
    <w:rsid w:val="000032FF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0032FF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0032FF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link w:val="SubtitleChar"/>
    <w:qFormat/>
    <w:rsid w:val="000032F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032FF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0032FF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0032FF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0032FF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03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0032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032FF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rsid w:val="000032FF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rsid w:val="000032FF"/>
    <w:rPr>
      <w:rFonts w:ascii="Wingdings 2" w:hAnsi="Wingdings 2"/>
      <w:color w:val="99CCF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4A18D4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3775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75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A3775"/>
    <w:pPr>
      <w:spacing w:after="100"/>
      <w:ind w:left="400"/>
    </w:pPr>
  </w:style>
  <w:style w:type="character" w:styleId="CommentReference">
    <w:name w:val="annotation reference"/>
    <w:basedOn w:val="DefaultParagraphFont"/>
    <w:uiPriority w:val="99"/>
    <w:semiHidden/>
    <w:unhideWhenUsed/>
    <w:rsid w:val="00E47D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D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D6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D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D6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18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07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55550692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Google%20Drive\zz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83799-5F05-45C2-A7B3-2C5C9310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2</TotalTime>
  <Pages>33</Pages>
  <Words>6693</Words>
  <Characters>36213</Characters>
  <Application>Microsoft Office Word</Application>
  <DocSecurity>0</DocSecurity>
  <Lines>710</Lines>
  <Paragraphs>400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NSP</dc:creator>
  <cp:lastModifiedBy>NSP</cp:lastModifiedBy>
  <cp:revision>3</cp:revision>
  <dcterms:created xsi:type="dcterms:W3CDTF">2016-10-26T22:02:00Z</dcterms:created>
  <dcterms:modified xsi:type="dcterms:W3CDTF">2016-10-26T22:04:00Z</dcterms:modified>
</cp:coreProperties>
</file>